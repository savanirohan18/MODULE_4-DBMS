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402F" w14:textId="799E20AA" w:rsidR="002A263C" w:rsidRPr="00F13D98" w:rsidRDefault="002A263C" w:rsidP="002A26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3D98">
        <w:rPr>
          <w:b/>
          <w:bCs/>
          <w:sz w:val="32"/>
          <w:szCs w:val="32"/>
        </w:rPr>
        <w:t xml:space="preserve">What is SQL, and why is it essential in database management? </w:t>
      </w:r>
    </w:p>
    <w:p w14:paraId="646E6178" w14:textId="4C23B8EB" w:rsidR="002A263C" w:rsidRPr="000537AF" w:rsidRDefault="00B12AA3" w:rsidP="000537A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537AF">
        <w:rPr>
          <w:sz w:val="28"/>
          <w:szCs w:val="28"/>
        </w:rPr>
        <w:t xml:space="preserve">SQL </w:t>
      </w:r>
      <w:r w:rsidR="00415421" w:rsidRPr="000537AF">
        <w:rPr>
          <w:sz w:val="28"/>
          <w:szCs w:val="28"/>
        </w:rPr>
        <w:t xml:space="preserve">is </w:t>
      </w:r>
      <w:r w:rsidRPr="000537AF">
        <w:rPr>
          <w:sz w:val="28"/>
          <w:szCs w:val="28"/>
        </w:rPr>
        <w:t>Structured Query Language.</w:t>
      </w:r>
    </w:p>
    <w:p w14:paraId="78929E11" w14:textId="77777777" w:rsidR="00C76742" w:rsidRPr="000537AF" w:rsidRDefault="009167A2" w:rsidP="000537A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537AF">
        <w:rPr>
          <w:sz w:val="28"/>
          <w:szCs w:val="28"/>
        </w:rPr>
        <w:t xml:space="preserve">SQL is a standard language for storing, manipulating and retrieving data in databases. </w:t>
      </w:r>
    </w:p>
    <w:p w14:paraId="321B9648" w14:textId="00E0BB3C" w:rsidR="00B12AA3" w:rsidRPr="000537AF" w:rsidRDefault="009167A2" w:rsidP="000537A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537AF">
        <w:rPr>
          <w:sz w:val="28"/>
          <w:szCs w:val="28"/>
        </w:rPr>
        <w:t>SQL</w:t>
      </w:r>
      <w:r w:rsidR="00C76742" w:rsidRPr="000537AF">
        <w:rPr>
          <w:sz w:val="28"/>
          <w:szCs w:val="28"/>
        </w:rPr>
        <w:t xml:space="preserve"> </w:t>
      </w:r>
      <w:r w:rsidRPr="000537AF">
        <w:rPr>
          <w:sz w:val="28"/>
          <w:szCs w:val="28"/>
        </w:rPr>
        <w:t>allows you to access and manipulate the databases.</w:t>
      </w:r>
    </w:p>
    <w:p w14:paraId="68DE38FA" w14:textId="1F0002AB" w:rsidR="009167A2" w:rsidRPr="000537AF" w:rsidRDefault="009167A2" w:rsidP="000537A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537AF">
        <w:rPr>
          <w:sz w:val="28"/>
          <w:szCs w:val="28"/>
        </w:rPr>
        <w:t xml:space="preserve">Ex: </w:t>
      </w:r>
      <w:r w:rsidR="001902FC" w:rsidRPr="000537AF">
        <w:rPr>
          <w:sz w:val="28"/>
          <w:szCs w:val="28"/>
        </w:rPr>
        <w:t xml:space="preserve">MySQL, SQL </w:t>
      </w:r>
      <w:proofErr w:type="spellStart"/>
      <w:proofErr w:type="gramStart"/>
      <w:r w:rsidR="001902FC" w:rsidRPr="000537AF">
        <w:rPr>
          <w:sz w:val="28"/>
          <w:szCs w:val="28"/>
        </w:rPr>
        <w:t>Server,</w:t>
      </w:r>
      <w:r w:rsidR="00F13D98" w:rsidRPr="000537AF">
        <w:rPr>
          <w:sz w:val="28"/>
          <w:szCs w:val="28"/>
        </w:rPr>
        <w:t>orcle</w:t>
      </w:r>
      <w:proofErr w:type="spellEnd"/>
      <w:proofErr w:type="gramEnd"/>
      <w:r w:rsidR="00F13D98" w:rsidRPr="000537AF">
        <w:rPr>
          <w:sz w:val="28"/>
          <w:szCs w:val="28"/>
        </w:rPr>
        <w:t>.</w:t>
      </w:r>
    </w:p>
    <w:p w14:paraId="137608B2" w14:textId="7D8A017D" w:rsidR="00763E22" w:rsidRPr="000537AF" w:rsidRDefault="0077029D" w:rsidP="000537A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537AF">
        <w:rPr>
          <w:sz w:val="28"/>
          <w:szCs w:val="28"/>
        </w:rPr>
        <w:t>It is stand</w:t>
      </w:r>
      <w:r w:rsidR="00714957" w:rsidRPr="000537AF">
        <w:rPr>
          <w:sz w:val="28"/>
          <w:szCs w:val="28"/>
        </w:rPr>
        <w:t xml:space="preserve">ard language for </w:t>
      </w:r>
      <w:r w:rsidR="003B4BD9" w:rsidRPr="000537AF">
        <w:rPr>
          <w:sz w:val="28"/>
          <w:szCs w:val="28"/>
        </w:rPr>
        <w:t>re</w:t>
      </w:r>
      <w:r w:rsidR="00853457" w:rsidRPr="000537AF">
        <w:rPr>
          <w:sz w:val="28"/>
          <w:szCs w:val="28"/>
        </w:rPr>
        <w:t>lational database system</w:t>
      </w:r>
      <w:r w:rsidR="00304260" w:rsidRPr="000537AF">
        <w:rPr>
          <w:sz w:val="28"/>
          <w:szCs w:val="28"/>
        </w:rPr>
        <w:t xml:space="preserve">. </w:t>
      </w:r>
      <w:r w:rsidR="006079BA" w:rsidRPr="000537AF">
        <w:rPr>
          <w:sz w:val="28"/>
          <w:szCs w:val="28"/>
        </w:rPr>
        <w:t xml:space="preserve">It a user to </w:t>
      </w:r>
      <w:proofErr w:type="gramStart"/>
      <w:r w:rsidR="006079BA" w:rsidRPr="000537AF">
        <w:rPr>
          <w:sz w:val="28"/>
          <w:szCs w:val="28"/>
        </w:rPr>
        <w:t>create ,</w:t>
      </w:r>
      <w:proofErr w:type="gramEnd"/>
      <w:r w:rsidR="006079BA" w:rsidRPr="000537AF">
        <w:rPr>
          <w:sz w:val="28"/>
          <w:szCs w:val="28"/>
        </w:rPr>
        <w:t xml:space="preserve"> read , </w:t>
      </w:r>
      <w:r w:rsidR="005460BA" w:rsidRPr="000537AF">
        <w:rPr>
          <w:sz w:val="28"/>
          <w:szCs w:val="28"/>
        </w:rPr>
        <w:t xml:space="preserve">update , and delete relational database </w:t>
      </w:r>
      <w:r w:rsidR="003976A8" w:rsidRPr="000537AF">
        <w:rPr>
          <w:sz w:val="28"/>
          <w:szCs w:val="28"/>
        </w:rPr>
        <w:t>and table.</w:t>
      </w:r>
    </w:p>
    <w:p w14:paraId="082AF6D8" w14:textId="77777777" w:rsidR="00205026" w:rsidRPr="00F13D98" w:rsidRDefault="00205026" w:rsidP="009167A2">
      <w:pPr>
        <w:ind w:left="360"/>
        <w:rPr>
          <w:sz w:val="28"/>
          <w:szCs w:val="28"/>
        </w:rPr>
      </w:pPr>
    </w:p>
    <w:p w14:paraId="560AB9CF" w14:textId="4E035DD5" w:rsidR="00F13D98" w:rsidRPr="00EF230C" w:rsidRDefault="002A263C" w:rsidP="00F13D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230C">
        <w:rPr>
          <w:b/>
          <w:bCs/>
          <w:sz w:val="32"/>
          <w:szCs w:val="32"/>
        </w:rPr>
        <w:t xml:space="preserve">Explain the difference between DBMS and RDBMS. </w:t>
      </w:r>
    </w:p>
    <w:p w14:paraId="3CCDBE55" w14:textId="77777777" w:rsidR="00F13D98" w:rsidRDefault="00F13D98" w:rsidP="00F13D98">
      <w:pPr>
        <w:pStyle w:val="ListParagraph"/>
      </w:pPr>
    </w:p>
    <w:p w14:paraId="063E8347" w14:textId="76EED516" w:rsidR="00CB4446" w:rsidRPr="00567CFE" w:rsidRDefault="00286409" w:rsidP="00567CFE">
      <w:pPr>
        <w:pStyle w:val="ListParagraph"/>
        <w:ind w:left="1440" w:firstLine="720"/>
        <w:rPr>
          <w:sz w:val="28"/>
          <w:szCs w:val="28"/>
        </w:rPr>
      </w:pPr>
      <w:r w:rsidRPr="00EF230C">
        <w:rPr>
          <w:sz w:val="28"/>
          <w:szCs w:val="28"/>
        </w:rPr>
        <w:t>RDBMS</w:t>
      </w:r>
      <w:r w:rsidRPr="00EF230C">
        <w:rPr>
          <w:sz w:val="28"/>
          <w:szCs w:val="28"/>
        </w:rPr>
        <w:tab/>
      </w:r>
      <w:r w:rsidRPr="00EF230C">
        <w:rPr>
          <w:sz w:val="28"/>
          <w:szCs w:val="28"/>
        </w:rPr>
        <w:tab/>
      </w:r>
      <w:r w:rsidRPr="00EF230C">
        <w:rPr>
          <w:sz w:val="28"/>
          <w:szCs w:val="28"/>
        </w:rPr>
        <w:tab/>
      </w:r>
      <w:r w:rsidRPr="00EF230C">
        <w:rPr>
          <w:sz w:val="28"/>
          <w:szCs w:val="28"/>
        </w:rPr>
        <w:tab/>
      </w:r>
      <w:r w:rsidRPr="00EF230C">
        <w:rPr>
          <w:sz w:val="28"/>
          <w:szCs w:val="28"/>
        </w:rPr>
        <w:tab/>
        <w:t>DBMS</w:t>
      </w:r>
      <w:r w:rsidRPr="00567CFE">
        <w:rPr>
          <w:sz w:val="28"/>
          <w:szCs w:val="28"/>
        </w:rPr>
        <w:tab/>
      </w:r>
      <w:r w:rsidRPr="00567CFE">
        <w:rPr>
          <w:sz w:val="28"/>
          <w:szCs w:val="28"/>
        </w:rPr>
        <w:tab/>
      </w:r>
      <w:r w:rsidRPr="00567CFE"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B4446" w14:paraId="1CF962F1" w14:textId="77777777" w:rsidTr="00CB4446">
        <w:tc>
          <w:tcPr>
            <w:tcW w:w="4675" w:type="dxa"/>
          </w:tcPr>
          <w:p w14:paraId="6FED717B" w14:textId="66CDB2F3" w:rsidR="00CB4446" w:rsidRPr="00FE3144" w:rsidRDefault="00FE3144" w:rsidP="00FE3144">
            <w:pPr>
              <w:rPr>
                <w:sz w:val="28"/>
                <w:szCs w:val="28"/>
              </w:rPr>
            </w:pPr>
            <w:r w:rsidRPr="00FE3144">
              <w:rPr>
                <w:sz w:val="28"/>
                <w:szCs w:val="28"/>
              </w:rPr>
              <w:t>Data stored is in table format</w:t>
            </w:r>
          </w:p>
        </w:tc>
        <w:tc>
          <w:tcPr>
            <w:tcW w:w="4675" w:type="dxa"/>
          </w:tcPr>
          <w:p w14:paraId="32372BD1" w14:textId="77777777" w:rsidR="00CB4446" w:rsidRPr="00FE3144" w:rsidRDefault="00CB4446" w:rsidP="00FE3144">
            <w:pPr>
              <w:rPr>
                <w:sz w:val="28"/>
                <w:szCs w:val="28"/>
              </w:rPr>
            </w:pPr>
            <w:r w:rsidRPr="00FE3144">
              <w:rPr>
                <w:sz w:val="28"/>
                <w:szCs w:val="28"/>
              </w:rPr>
              <w:t>Data stored is in the file format</w:t>
            </w:r>
          </w:p>
          <w:p w14:paraId="03277D2A" w14:textId="77777777" w:rsidR="00CB4446" w:rsidRDefault="00CB4446" w:rsidP="00F13D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B4446" w14:paraId="40698D98" w14:textId="77777777" w:rsidTr="00CB4446">
        <w:tc>
          <w:tcPr>
            <w:tcW w:w="4675" w:type="dxa"/>
          </w:tcPr>
          <w:p w14:paraId="26557140" w14:textId="2A2CDC7D" w:rsidR="00CB4446" w:rsidRPr="009C7B7E" w:rsidRDefault="00FE3144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 xml:space="preserve">Data in the form of a table are linked together    </w:t>
            </w:r>
            <w:r w:rsidRPr="009C7B7E">
              <w:rPr>
                <w:sz w:val="28"/>
                <w:szCs w:val="28"/>
              </w:rPr>
              <w:tab/>
            </w:r>
            <w:r w:rsidRPr="009C7B7E">
              <w:rPr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0238E99F" w14:textId="77777777" w:rsidR="009C7B7E" w:rsidRPr="009C7B7E" w:rsidRDefault="009C7B7E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>No connection between data</w:t>
            </w:r>
          </w:p>
          <w:p w14:paraId="36E6697C" w14:textId="77777777" w:rsidR="00CB4446" w:rsidRDefault="00CB4446" w:rsidP="00F13D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B4446" w14:paraId="06D52601" w14:textId="77777777" w:rsidTr="00CB4446">
        <w:tc>
          <w:tcPr>
            <w:tcW w:w="4675" w:type="dxa"/>
          </w:tcPr>
          <w:p w14:paraId="2C69C800" w14:textId="34C91D89" w:rsidR="00CB4446" w:rsidRPr="009C7B7E" w:rsidRDefault="009C7B7E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 xml:space="preserve">Support distributed database   </w:t>
            </w:r>
            <w:r w:rsidRPr="009C7B7E">
              <w:rPr>
                <w:sz w:val="28"/>
                <w:szCs w:val="28"/>
              </w:rPr>
              <w:tab/>
            </w:r>
            <w:r w:rsidRPr="009C7B7E">
              <w:rPr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712A8249" w14:textId="32EECF15" w:rsidR="00CB4446" w:rsidRDefault="009C7B7E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>No support for distributed database</w:t>
            </w:r>
          </w:p>
        </w:tc>
      </w:tr>
      <w:tr w:rsidR="00CB4446" w14:paraId="146ADC71" w14:textId="77777777" w:rsidTr="00CB4446">
        <w:tc>
          <w:tcPr>
            <w:tcW w:w="4675" w:type="dxa"/>
          </w:tcPr>
          <w:p w14:paraId="3A1FB507" w14:textId="4D693DC7" w:rsidR="00CB4446" w:rsidRDefault="009C7B7E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 xml:space="preserve">Data is stored in a large amount </w:t>
            </w:r>
          </w:p>
        </w:tc>
        <w:tc>
          <w:tcPr>
            <w:tcW w:w="4675" w:type="dxa"/>
          </w:tcPr>
          <w:p w14:paraId="6D709E03" w14:textId="1FF2C3E2" w:rsidR="00CB4446" w:rsidRDefault="009C7B7E" w:rsidP="009C7B7E">
            <w:pPr>
              <w:rPr>
                <w:sz w:val="28"/>
                <w:szCs w:val="28"/>
              </w:rPr>
            </w:pPr>
            <w:r w:rsidRPr="009C7B7E">
              <w:rPr>
                <w:sz w:val="28"/>
                <w:szCs w:val="28"/>
              </w:rPr>
              <w:t>Data stored is a small quantity</w:t>
            </w:r>
          </w:p>
        </w:tc>
      </w:tr>
      <w:tr w:rsidR="00CB4446" w14:paraId="4BA2A479" w14:textId="77777777" w:rsidTr="00CB4446">
        <w:tc>
          <w:tcPr>
            <w:tcW w:w="4675" w:type="dxa"/>
          </w:tcPr>
          <w:p w14:paraId="62979E8F" w14:textId="5EDBD36A" w:rsidR="00CB4446" w:rsidRPr="00C136EC" w:rsidRDefault="00C136EC" w:rsidP="00C136EC">
            <w:pPr>
              <w:rPr>
                <w:sz w:val="28"/>
                <w:szCs w:val="28"/>
              </w:rPr>
            </w:pPr>
            <w:r w:rsidRPr="00C136EC">
              <w:rPr>
                <w:sz w:val="28"/>
                <w:szCs w:val="28"/>
              </w:rPr>
              <w:t xml:space="preserve">RDBMS supports multiple users </w:t>
            </w:r>
            <w:r w:rsidRPr="00C136EC">
              <w:rPr>
                <w:sz w:val="28"/>
                <w:szCs w:val="28"/>
              </w:rPr>
              <w:tab/>
            </w:r>
            <w:r w:rsidRPr="00C136EC">
              <w:rPr>
                <w:sz w:val="28"/>
                <w:szCs w:val="28"/>
              </w:rPr>
              <w:tab/>
            </w:r>
            <w:r w:rsidRPr="00C136EC">
              <w:rPr>
                <w:sz w:val="28"/>
                <w:szCs w:val="28"/>
              </w:rPr>
              <w:tab/>
            </w:r>
            <w:r w:rsidRPr="00C136EC"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4675" w:type="dxa"/>
          </w:tcPr>
          <w:p w14:paraId="6DAAC709" w14:textId="7654636C" w:rsidR="00CB4446" w:rsidRDefault="00C136EC" w:rsidP="00C136EC">
            <w:pPr>
              <w:rPr>
                <w:sz w:val="28"/>
                <w:szCs w:val="28"/>
              </w:rPr>
            </w:pPr>
            <w:r w:rsidRPr="00C136EC">
              <w:rPr>
                <w:sz w:val="28"/>
                <w:szCs w:val="28"/>
              </w:rPr>
              <w:t>DBMS supports a single user</w:t>
            </w:r>
          </w:p>
        </w:tc>
      </w:tr>
      <w:tr w:rsidR="00CB4446" w14:paraId="0ADA63DC" w14:textId="77777777" w:rsidTr="00CB4446">
        <w:tc>
          <w:tcPr>
            <w:tcW w:w="4675" w:type="dxa"/>
          </w:tcPr>
          <w:p w14:paraId="398C87B4" w14:textId="01478102" w:rsidR="00CB4446" w:rsidRDefault="00C136EC" w:rsidP="00F13D98">
            <w:pPr>
              <w:pStyle w:val="ListParagraph"/>
              <w:ind w:left="0"/>
              <w:rPr>
                <w:sz w:val="28"/>
                <w:szCs w:val="28"/>
              </w:rPr>
            </w:pPr>
            <w:r w:rsidRPr="00EF230C">
              <w:rPr>
                <w:sz w:val="28"/>
                <w:szCs w:val="28"/>
              </w:rPr>
              <w:t>The software and hardware requirements are higher</w:t>
            </w:r>
          </w:p>
        </w:tc>
        <w:tc>
          <w:tcPr>
            <w:tcW w:w="4675" w:type="dxa"/>
          </w:tcPr>
          <w:p w14:paraId="5F3EE4BF" w14:textId="0AC5923F" w:rsidR="00CB4446" w:rsidRDefault="00C136EC" w:rsidP="00F13D98">
            <w:pPr>
              <w:pStyle w:val="ListParagraph"/>
              <w:ind w:left="0"/>
              <w:rPr>
                <w:sz w:val="28"/>
                <w:szCs w:val="28"/>
              </w:rPr>
            </w:pPr>
            <w:r w:rsidRPr="00EF230C">
              <w:rPr>
                <w:sz w:val="28"/>
                <w:szCs w:val="28"/>
              </w:rPr>
              <w:t>The software and hardware      requirements are low</w:t>
            </w:r>
          </w:p>
        </w:tc>
      </w:tr>
      <w:tr w:rsidR="00CB4446" w14:paraId="5B9AAB0B" w14:textId="77777777" w:rsidTr="00CB4446">
        <w:tc>
          <w:tcPr>
            <w:tcW w:w="4675" w:type="dxa"/>
          </w:tcPr>
          <w:p w14:paraId="773594AF" w14:textId="2B2E02CD" w:rsidR="00CB4446" w:rsidRDefault="00C136EC" w:rsidP="00D46627">
            <w:pPr>
              <w:rPr>
                <w:sz w:val="28"/>
                <w:szCs w:val="28"/>
              </w:rPr>
            </w:pPr>
            <w:r w:rsidRPr="00C136EC">
              <w:rPr>
                <w:sz w:val="28"/>
                <w:szCs w:val="28"/>
              </w:rPr>
              <w:t xml:space="preserve">Example: Oracle, SQL Server. </w:t>
            </w:r>
            <w:r w:rsidRPr="00C136EC">
              <w:rPr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5D95EC64" w14:textId="046363CB" w:rsidR="00CB4446" w:rsidRDefault="00C136EC" w:rsidP="00F13D98">
            <w:pPr>
              <w:pStyle w:val="ListParagraph"/>
              <w:ind w:left="0"/>
              <w:rPr>
                <w:sz w:val="28"/>
                <w:szCs w:val="28"/>
              </w:rPr>
            </w:pPr>
            <w:r w:rsidRPr="00EF230C">
              <w:rPr>
                <w:sz w:val="28"/>
                <w:szCs w:val="28"/>
              </w:rPr>
              <w:t>Example: XML, Microsoft Access.</w:t>
            </w:r>
          </w:p>
        </w:tc>
      </w:tr>
    </w:tbl>
    <w:p w14:paraId="03F5EC1A" w14:textId="77777777" w:rsidR="00F103F1" w:rsidRDefault="00F103F1" w:rsidP="00F103F1"/>
    <w:p w14:paraId="0EDD43D0" w14:textId="45D9AF4F" w:rsidR="00F103F1" w:rsidRDefault="002A263C" w:rsidP="00F103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03F1">
        <w:rPr>
          <w:b/>
          <w:bCs/>
          <w:sz w:val="32"/>
          <w:szCs w:val="32"/>
        </w:rPr>
        <w:t>Describe the role of SQL in managing relational databases.</w:t>
      </w:r>
    </w:p>
    <w:p w14:paraId="7F8801E7" w14:textId="77777777" w:rsidR="00BC7A04" w:rsidRDefault="00BC7A04" w:rsidP="00BC7A04">
      <w:pPr>
        <w:pStyle w:val="ListParagraph"/>
        <w:rPr>
          <w:b/>
          <w:bCs/>
          <w:sz w:val="32"/>
          <w:szCs w:val="32"/>
        </w:rPr>
      </w:pPr>
    </w:p>
    <w:p w14:paraId="1F2F475F" w14:textId="77777777" w:rsidR="00634E0B" w:rsidRPr="006A6AA2" w:rsidRDefault="00634E0B" w:rsidP="00634E0B">
      <w:pPr>
        <w:jc w:val="both"/>
        <w:rPr>
          <w:rFonts w:cstheme="minorHAnsi"/>
          <w:color w:val="474747"/>
          <w:sz w:val="28"/>
          <w:szCs w:val="28"/>
          <w:shd w:val="clear" w:color="auto" w:fill="FFFFFF"/>
        </w:rPr>
      </w:pPr>
      <w:r w:rsidRPr="006A6AA2">
        <w:rPr>
          <w:rFonts w:cstheme="minorHAnsi"/>
          <w:color w:val="000000" w:themeColor="text1"/>
          <w:sz w:val="28"/>
          <w:szCs w:val="28"/>
          <w:shd w:val="clear" w:color="auto" w:fill="FFFFFF"/>
        </w:rPr>
        <w:t>A relational database stores information in tabular form, with rows and columns representing different data attributes and the various relationships between the data values.</w:t>
      </w:r>
    </w:p>
    <w:p w14:paraId="73D1D44F" w14:textId="77777777" w:rsidR="00634E0B" w:rsidRPr="00A83CDF" w:rsidRDefault="00634E0B" w:rsidP="00634E0B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83CDF">
        <w:rPr>
          <w:rFonts w:asciiTheme="minorHAnsi" w:hAnsiTheme="minorHAnsi" w:cstheme="minorHAnsi"/>
          <w:b/>
          <w:sz w:val="28"/>
          <w:szCs w:val="28"/>
        </w:rPr>
        <w:t xml:space="preserve">Its main roles </w:t>
      </w:r>
      <w:proofErr w:type="gramStart"/>
      <w:r w:rsidRPr="00A83CDF">
        <w:rPr>
          <w:rFonts w:asciiTheme="minorHAnsi" w:hAnsiTheme="minorHAnsi" w:cstheme="minorHAnsi"/>
          <w:b/>
          <w:sz w:val="28"/>
          <w:szCs w:val="28"/>
        </w:rPr>
        <w:t>include:</w:t>
      </w:r>
      <w:r>
        <w:rPr>
          <w:rFonts w:asciiTheme="minorHAnsi" w:hAnsiTheme="minorHAnsi" w:cstheme="minorHAnsi"/>
          <w:b/>
          <w:sz w:val="28"/>
          <w:szCs w:val="28"/>
        </w:rPr>
        <w:t>-</w:t>
      </w:r>
      <w:proofErr w:type="gramEnd"/>
    </w:p>
    <w:p w14:paraId="53CAE1DE" w14:textId="77777777" w:rsidR="00634E0B" w:rsidRPr="006A6AA2" w:rsidRDefault="00634E0B" w:rsidP="00634E0B">
      <w:pPr>
        <w:pStyle w:val="NormalWeb"/>
        <w:numPr>
          <w:ilvl w:val="0"/>
          <w:numId w:val="3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lastRenderedPageBreak/>
        <w:t>Data Definition</w:t>
      </w:r>
      <w:r w:rsidRPr="006A6AA2">
        <w:rPr>
          <w:rFonts w:asciiTheme="minorHAnsi" w:hAnsiTheme="minorHAnsi" w:cstheme="minorHAnsi"/>
          <w:sz w:val="28"/>
          <w:szCs w:val="28"/>
        </w:rPr>
        <w:t xml:space="preserve">: Creating, modifying, and deleting database structures like tables, indexes, and schemas using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CREATE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ALTER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DROP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14:paraId="2947F590" w14:textId="77777777" w:rsidR="00634E0B" w:rsidRPr="006A6AA2" w:rsidRDefault="00634E0B" w:rsidP="00634E0B">
      <w:pPr>
        <w:pStyle w:val="NormalWeb"/>
        <w:numPr>
          <w:ilvl w:val="0"/>
          <w:numId w:val="3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Manipulation</w:t>
      </w:r>
      <w:r w:rsidRPr="006A6AA2">
        <w:rPr>
          <w:rFonts w:asciiTheme="minorHAnsi" w:hAnsiTheme="minorHAnsi" w:cstheme="minorHAnsi"/>
          <w:sz w:val="28"/>
          <w:szCs w:val="28"/>
        </w:rPr>
        <w:t xml:space="preserve">: Inserting, updating, deleting, and retrieving data from tables using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INSERT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UPDATE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DELETE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SELECT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14:paraId="48A46F14" w14:textId="77777777" w:rsidR="00634E0B" w:rsidRPr="006A6AA2" w:rsidRDefault="00634E0B" w:rsidP="00634E0B">
      <w:pPr>
        <w:pStyle w:val="NormalWeb"/>
        <w:numPr>
          <w:ilvl w:val="0"/>
          <w:numId w:val="3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Control</w:t>
      </w:r>
      <w:r w:rsidRPr="006A6AA2">
        <w:rPr>
          <w:rFonts w:asciiTheme="minorHAnsi" w:hAnsiTheme="minorHAnsi" w:cstheme="minorHAnsi"/>
          <w:sz w:val="28"/>
          <w:szCs w:val="28"/>
        </w:rPr>
        <w:t xml:space="preserve">: Managing access and permissions for users to ensure security and privacy with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GRANT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REVOKE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DENY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14:paraId="67461CF8" w14:textId="77777777" w:rsidR="00634E0B" w:rsidRPr="006A6AA2" w:rsidRDefault="00634E0B" w:rsidP="00634E0B">
      <w:pPr>
        <w:pStyle w:val="NormalWeb"/>
        <w:numPr>
          <w:ilvl w:val="0"/>
          <w:numId w:val="3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Querying</w:t>
      </w:r>
      <w:r w:rsidRPr="006A6AA2">
        <w:rPr>
          <w:rFonts w:asciiTheme="minorHAnsi" w:hAnsiTheme="minorHAnsi" w:cstheme="minorHAnsi"/>
          <w:sz w:val="28"/>
          <w:szCs w:val="28"/>
        </w:rPr>
        <w:t xml:space="preserve">: Extracting specific information from the database, filtering and sorting data using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SELECT</w:t>
      </w:r>
      <w:r w:rsidRPr="006A6AA2">
        <w:rPr>
          <w:rFonts w:asciiTheme="minorHAnsi" w:hAnsiTheme="minorHAnsi" w:cstheme="minorHAnsi"/>
          <w:sz w:val="28"/>
          <w:szCs w:val="28"/>
        </w:rPr>
        <w:t xml:space="preserve"> queries with conditions, joins, and aggregations.</w:t>
      </w:r>
    </w:p>
    <w:p w14:paraId="01DE3D13" w14:textId="316505A4" w:rsidR="00F103F1" w:rsidRPr="00634E0B" w:rsidRDefault="00634E0B" w:rsidP="00634E0B">
      <w:pPr>
        <w:pStyle w:val="NormalWeb"/>
        <w:numPr>
          <w:ilvl w:val="0"/>
          <w:numId w:val="3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Integrity</w:t>
      </w:r>
      <w:r w:rsidRPr="006A6AA2">
        <w:rPr>
          <w:rFonts w:asciiTheme="minorHAnsi" w:hAnsiTheme="minorHAnsi" w:cstheme="minorHAnsi"/>
          <w:sz w:val="28"/>
          <w:szCs w:val="28"/>
        </w:rPr>
        <w:t>: Enforcing rules (like primary keys, foreign keys, and constraints) to maintain data accuracy and consistency.</w:t>
      </w:r>
    </w:p>
    <w:p w14:paraId="7BE7568E" w14:textId="77777777" w:rsidR="00F103F1" w:rsidRDefault="00F103F1" w:rsidP="00F103F1">
      <w:pPr>
        <w:pStyle w:val="ListParagraph"/>
      </w:pPr>
    </w:p>
    <w:p w14:paraId="1728B3A4" w14:textId="1251F8C8" w:rsidR="00F953AF" w:rsidRDefault="002A263C" w:rsidP="009D7D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7D13">
        <w:rPr>
          <w:b/>
          <w:bCs/>
          <w:sz w:val="32"/>
          <w:szCs w:val="32"/>
        </w:rPr>
        <w:t>What are the key features of SQL?</w:t>
      </w:r>
    </w:p>
    <w:p w14:paraId="36CF0FA9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DDL (Data Definition Language)</w:t>
      </w:r>
      <w:r w:rsidRPr="008D5E12">
        <w:rPr>
          <w:rFonts w:eastAsia="Times New Roman" w:cstheme="minorHAnsi"/>
          <w:sz w:val="28"/>
          <w:szCs w:val="28"/>
        </w:rPr>
        <w:t>: Used to create, modify, or delete database structures (e.g., tables).</w:t>
      </w:r>
    </w:p>
    <w:p w14:paraId="40989538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DML (Data Manipulation Language)</w:t>
      </w:r>
      <w:r w:rsidRPr="008D5E12">
        <w:rPr>
          <w:rFonts w:eastAsia="Times New Roman" w:cstheme="minorHAnsi"/>
          <w:sz w:val="28"/>
          <w:szCs w:val="28"/>
        </w:rPr>
        <w:t>: Used to insert, update, or delete data in the database.</w:t>
      </w:r>
    </w:p>
    <w:p w14:paraId="38A1627B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Query Language</w:t>
      </w:r>
      <w:r w:rsidRPr="008D5E12">
        <w:rPr>
          <w:rFonts w:eastAsia="Times New Roman" w:cstheme="minorHAnsi"/>
          <w:sz w:val="28"/>
          <w:szCs w:val="28"/>
        </w:rPr>
        <w:t>: Allows querying data, filtering, sorting, grouping, and joining tables.</w:t>
      </w:r>
    </w:p>
    <w:p w14:paraId="224BDA0F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Transaction Control</w:t>
      </w:r>
      <w:r w:rsidRPr="008D5E12">
        <w:rPr>
          <w:rFonts w:eastAsia="Times New Roman" w:cstheme="minorHAnsi"/>
          <w:sz w:val="28"/>
          <w:szCs w:val="28"/>
        </w:rPr>
        <w:t>: Enables grouping operations into transactions, which can be rolled back if needed.</w:t>
      </w:r>
    </w:p>
    <w:p w14:paraId="52F92EF7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Data Integrity</w:t>
      </w:r>
      <w:r w:rsidRPr="008D5E12">
        <w:rPr>
          <w:rFonts w:eastAsia="Times New Roman" w:cstheme="minorHAnsi"/>
          <w:sz w:val="28"/>
          <w:szCs w:val="28"/>
        </w:rPr>
        <w:t>: Ensures data accuracy with constraints and referential integrity.</w:t>
      </w:r>
    </w:p>
    <w:p w14:paraId="3C8B9871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User Access Control</w:t>
      </w:r>
      <w:r w:rsidRPr="008D5E12">
        <w:rPr>
          <w:rFonts w:eastAsia="Times New Roman" w:cstheme="minorHAnsi"/>
          <w:sz w:val="28"/>
          <w:szCs w:val="28"/>
        </w:rPr>
        <w:t>: Manages user permissions to control who can perform actions in the database.</w:t>
      </w:r>
    </w:p>
    <w:p w14:paraId="5263F14E" w14:textId="77777777" w:rsidR="00B660D3" w:rsidRPr="008D5E12" w:rsidRDefault="00B660D3" w:rsidP="00831A7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D5E12">
        <w:rPr>
          <w:rFonts w:eastAsia="Times New Roman" w:cstheme="minorHAnsi"/>
          <w:b/>
          <w:bCs/>
          <w:sz w:val="28"/>
          <w:szCs w:val="28"/>
        </w:rPr>
        <w:t>Portability</w:t>
      </w:r>
      <w:r w:rsidRPr="008D5E12">
        <w:rPr>
          <w:rFonts w:eastAsia="Times New Roman" w:cstheme="minorHAnsi"/>
          <w:sz w:val="28"/>
          <w:szCs w:val="28"/>
        </w:rPr>
        <w:t>: SQL is standardized, making it easy to use across different database systems with minimal changes.</w:t>
      </w:r>
    </w:p>
    <w:p w14:paraId="19C39023" w14:textId="77777777" w:rsidR="00634E0B" w:rsidRPr="009D7D13" w:rsidRDefault="00634E0B" w:rsidP="00634E0B">
      <w:pPr>
        <w:pStyle w:val="ListParagraph"/>
        <w:rPr>
          <w:b/>
          <w:bCs/>
          <w:sz w:val="32"/>
          <w:szCs w:val="32"/>
        </w:rPr>
      </w:pPr>
    </w:p>
    <w:p w14:paraId="7498506A" w14:textId="77777777" w:rsidR="009D7D13" w:rsidRDefault="009D7D13" w:rsidP="009D7D13">
      <w:pPr>
        <w:pStyle w:val="ListParagraph"/>
        <w:rPr>
          <w:b/>
          <w:bCs/>
          <w:sz w:val="32"/>
          <w:szCs w:val="32"/>
        </w:rPr>
      </w:pPr>
    </w:p>
    <w:p w14:paraId="4C58F564" w14:textId="24DE9D55" w:rsidR="00595C78" w:rsidRPr="00D832F3" w:rsidRDefault="00353E17" w:rsidP="00353E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53E17">
        <w:rPr>
          <w:b/>
          <w:bCs/>
          <w:sz w:val="32"/>
          <w:szCs w:val="32"/>
        </w:rPr>
        <w:t>What are the basic components of SQL syntax?</w:t>
      </w:r>
    </w:p>
    <w:p w14:paraId="4AB1DFAC" w14:textId="77777777" w:rsidR="00353E17" w:rsidRPr="00D832F3" w:rsidRDefault="00353E17" w:rsidP="00353E17">
      <w:pPr>
        <w:pStyle w:val="ListParagraph"/>
        <w:rPr>
          <w:b/>
          <w:bCs/>
          <w:sz w:val="32"/>
          <w:szCs w:val="32"/>
        </w:rPr>
      </w:pPr>
    </w:p>
    <w:p w14:paraId="3AF61D7B" w14:textId="5BB15EEB" w:rsidR="009D7D13" w:rsidRPr="0084348D" w:rsidRDefault="00D832F3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 xml:space="preserve">KEY </w:t>
      </w:r>
      <w:proofErr w:type="gramStart"/>
      <w:r w:rsidRPr="0084348D">
        <w:rPr>
          <w:b/>
          <w:bCs/>
          <w:sz w:val="28"/>
          <w:szCs w:val="28"/>
        </w:rPr>
        <w:t>WORD:</w:t>
      </w:r>
      <w:r w:rsidR="00595C78" w:rsidRPr="0084348D">
        <w:rPr>
          <w:sz w:val="28"/>
          <w:szCs w:val="28"/>
        </w:rPr>
        <w:t>SELECT</w:t>
      </w:r>
      <w:proofErr w:type="gramEnd"/>
      <w:r w:rsidR="00595C78" w:rsidRPr="0084348D">
        <w:rPr>
          <w:sz w:val="28"/>
          <w:szCs w:val="28"/>
        </w:rPr>
        <w:t>, INSERT, UPDATE, DELETE, FROM, WHERE, GROUP BY, ORDER BY, and JOIN</w:t>
      </w:r>
    </w:p>
    <w:p w14:paraId="74A8BCA0" w14:textId="613E3271" w:rsidR="007A09B1" w:rsidRPr="0084348D" w:rsidRDefault="007A09B1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Clauses</w:t>
      </w:r>
      <w:r w:rsidRPr="0084348D">
        <w:rPr>
          <w:sz w:val="28"/>
          <w:szCs w:val="28"/>
        </w:rPr>
        <w:t>:</w:t>
      </w:r>
      <w:r w:rsidR="00546043" w:rsidRPr="0084348D">
        <w:rPr>
          <w:sz w:val="28"/>
          <w:szCs w:val="28"/>
        </w:rPr>
        <w:t xml:space="preserve"> </w:t>
      </w:r>
      <w:proofErr w:type="gramStart"/>
      <w:r w:rsidR="007A658B" w:rsidRPr="0084348D">
        <w:rPr>
          <w:sz w:val="28"/>
          <w:szCs w:val="28"/>
        </w:rPr>
        <w:t>SELECT</w:t>
      </w:r>
      <w:r w:rsidR="00546043" w:rsidRPr="0084348D">
        <w:rPr>
          <w:sz w:val="28"/>
          <w:szCs w:val="28"/>
        </w:rPr>
        <w:t xml:space="preserve"> </w:t>
      </w:r>
      <w:r w:rsidR="007A658B" w:rsidRPr="0084348D">
        <w:rPr>
          <w:sz w:val="28"/>
          <w:szCs w:val="28"/>
        </w:rPr>
        <w:t>,</w:t>
      </w:r>
      <w:proofErr w:type="gramEnd"/>
      <w:r w:rsidR="00546043" w:rsidRPr="0084348D">
        <w:rPr>
          <w:sz w:val="28"/>
          <w:szCs w:val="28"/>
        </w:rPr>
        <w:t xml:space="preserve"> </w:t>
      </w:r>
      <w:r w:rsidR="007A658B" w:rsidRPr="0084348D">
        <w:rPr>
          <w:sz w:val="28"/>
          <w:szCs w:val="28"/>
        </w:rPr>
        <w:t>FROM , WHERE, ORDER BY</w:t>
      </w:r>
      <w:r w:rsidR="00546043" w:rsidRPr="0084348D">
        <w:rPr>
          <w:sz w:val="28"/>
          <w:szCs w:val="28"/>
        </w:rPr>
        <w:t>.</w:t>
      </w:r>
    </w:p>
    <w:p w14:paraId="3CACB3F9" w14:textId="5F89701F" w:rsidR="00F354DA" w:rsidRPr="0084348D" w:rsidRDefault="00F354DA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lastRenderedPageBreak/>
        <w:t>Expressions</w:t>
      </w:r>
      <w:r w:rsidRPr="0084348D">
        <w:rPr>
          <w:sz w:val="28"/>
          <w:szCs w:val="28"/>
        </w:rPr>
        <w:t>:</w:t>
      </w:r>
      <w:r w:rsidR="009A064F" w:rsidRPr="0084348D">
        <w:rPr>
          <w:sz w:val="28"/>
          <w:szCs w:val="28"/>
        </w:rPr>
        <w:t xml:space="preserve"> </w:t>
      </w:r>
      <w:r w:rsidR="00E3496E" w:rsidRPr="0084348D">
        <w:rPr>
          <w:sz w:val="28"/>
          <w:szCs w:val="28"/>
        </w:rPr>
        <w:t>AGE&gt;</w:t>
      </w:r>
      <w:proofErr w:type="gramStart"/>
      <w:r w:rsidR="00E3496E" w:rsidRPr="0084348D">
        <w:rPr>
          <w:sz w:val="28"/>
          <w:szCs w:val="28"/>
        </w:rPr>
        <w:t>18 ,</w:t>
      </w:r>
      <w:proofErr w:type="gramEnd"/>
      <w:r w:rsidR="00E3496E" w:rsidRPr="0084348D">
        <w:rPr>
          <w:sz w:val="28"/>
          <w:szCs w:val="28"/>
        </w:rPr>
        <w:t xml:space="preserve"> </w:t>
      </w:r>
      <w:r w:rsidR="009A064F" w:rsidRPr="0084348D">
        <w:rPr>
          <w:sz w:val="28"/>
          <w:szCs w:val="28"/>
        </w:rPr>
        <w:t>PRICE *5.</w:t>
      </w:r>
    </w:p>
    <w:p w14:paraId="4A88BDC9" w14:textId="2219C5AA" w:rsidR="00FF7A79" w:rsidRPr="0084348D" w:rsidRDefault="00CD2884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 xml:space="preserve">Aggregate </w:t>
      </w:r>
      <w:proofErr w:type="gramStart"/>
      <w:r w:rsidRPr="0084348D">
        <w:rPr>
          <w:b/>
          <w:bCs/>
          <w:sz w:val="28"/>
          <w:szCs w:val="28"/>
        </w:rPr>
        <w:t xml:space="preserve">function </w:t>
      </w:r>
      <w:r w:rsidRPr="0084348D">
        <w:rPr>
          <w:sz w:val="28"/>
          <w:szCs w:val="28"/>
        </w:rPr>
        <w:t>:</w:t>
      </w:r>
      <w:proofErr w:type="gramEnd"/>
      <w:r w:rsidRPr="0084348D">
        <w:rPr>
          <w:sz w:val="28"/>
          <w:szCs w:val="28"/>
        </w:rPr>
        <w:t xml:space="preserve"> count() , </w:t>
      </w:r>
      <w:r w:rsidR="00923DC7" w:rsidRPr="0084348D">
        <w:rPr>
          <w:sz w:val="28"/>
          <w:szCs w:val="28"/>
        </w:rPr>
        <w:t>max() , min()</w:t>
      </w:r>
      <w:r w:rsidR="00AF690C" w:rsidRPr="0084348D">
        <w:rPr>
          <w:sz w:val="28"/>
          <w:szCs w:val="28"/>
        </w:rPr>
        <w:t xml:space="preserve"> , sum() , avg().</w:t>
      </w:r>
      <w:r w:rsidRPr="0084348D">
        <w:rPr>
          <w:sz w:val="28"/>
          <w:szCs w:val="28"/>
        </w:rPr>
        <w:t xml:space="preserve"> </w:t>
      </w:r>
    </w:p>
    <w:p w14:paraId="21DE1478" w14:textId="531E620F" w:rsidR="00F07B81" w:rsidRPr="0084348D" w:rsidRDefault="00F07B81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Operators</w:t>
      </w:r>
      <w:r w:rsidRPr="0084348D">
        <w:rPr>
          <w:sz w:val="28"/>
          <w:szCs w:val="28"/>
        </w:rPr>
        <w:t>:</w:t>
      </w:r>
      <w:r w:rsidRPr="0084348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4348D">
        <w:rPr>
          <w:b/>
          <w:bCs/>
          <w:sz w:val="28"/>
          <w:szCs w:val="28"/>
        </w:rPr>
        <w:t>Comparison operators</w:t>
      </w:r>
      <w:r w:rsidRPr="0084348D">
        <w:rPr>
          <w:sz w:val="28"/>
          <w:szCs w:val="28"/>
        </w:rPr>
        <w:t>: =</w:t>
      </w:r>
      <w:proofErr w:type="gramStart"/>
      <w:r w:rsidRPr="0084348D">
        <w:rPr>
          <w:sz w:val="28"/>
          <w:szCs w:val="28"/>
        </w:rPr>
        <w:t>, !</w:t>
      </w:r>
      <w:proofErr w:type="gramEnd"/>
      <w:r w:rsidRPr="0084348D">
        <w:rPr>
          <w:sz w:val="28"/>
          <w:szCs w:val="28"/>
        </w:rPr>
        <w:t>=, &lt;, &gt;, &lt;=, &gt;=.</w:t>
      </w:r>
    </w:p>
    <w:p w14:paraId="5FC3FED5" w14:textId="1C54F1AC" w:rsidR="00F07B81" w:rsidRPr="0084348D" w:rsidRDefault="00F07B81" w:rsidP="0084348D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Logical operators</w:t>
      </w:r>
      <w:r w:rsidRPr="0084348D">
        <w:rPr>
          <w:sz w:val="28"/>
          <w:szCs w:val="28"/>
        </w:rPr>
        <w:t>: AND, OR, NOT.</w:t>
      </w:r>
    </w:p>
    <w:p w14:paraId="66088144" w14:textId="401E4FC6" w:rsidR="00F07B81" w:rsidRPr="0084348D" w:rsidRDefault="00F07B81" w:rsidP="0084348D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Arithmetic operators</w:t>
      </w:r>
      <w:r w:rsidRPr="0084348D">
        <w:rPr>
          <w:sz w:val="28"/>
          <w:szCs w:val="28"/>
        </w:rPr>
        <w:t>: +, -, *, /, %.</w:t>
      </w:r>
    </w:p>
    <w:p w14:paraId="423472F0" w14:textId="792802AD" w:rsidR="00426AA4" w:rsidRPr="0084348D" w:rsidRDefault="0005565F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Data Types</w:t>
      </w:r>
      <w:r w:rsidRPr="0084348D">
        <w:rPr>
          <w:sz w:val="28"/>
          <w:szCs w:val="28"/>
        </w:rPr>
        <w:t>:</w:t>
      </w:r>
      <w:r w:rsidR="00D7117B" w:rsidRPr="0084348D">
        <w:rPr>
          <w:rFonts w:ascii="Courier New" w:hAnsi="Courier New" w:cs="Courier New"/>
          <w:sz w:val="20"/>
          <w:szCs w:val="20"/>
        </w:rPr>
        <w:t xml:space="preserve"> </w:t>
      </w:r>
      <w:r w:rsidR="00D7117B" w:rsidRPr="0084348D">
        <w:rPr>
          <w:sz w:val="28"/>
          <w:szCs w:val="28"/>
        </w:rPr>
        <w:t>INT, VARCHAR, DATE, DECIMAL, BOOLEAN.</w:t>
      </w:r>
    </w:p>
    <w:p w14:paraId="5FA3BE59" w14:textId="510DEB9D" w:rsidR="00D7117B" w:rsidRPr="0084348D" w:rsidRDefault="008B3D56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Comments</w:t>
      </w:r>
      <w:r w:rsidRPr="0084348D">
        <w:rPr>
          <w:sz w:val="28"/>
          <w:szCs w:val="28"/>
        </w:rPr>
        <w:t>:</w:t>
      </w:r>
      <w:r w:rsidR="009C51B8" w:rsidRPr="0084348D">
        <w:rPr>
          <w:sz w:val="28"/>
          <w:szCs w:val="28"/>
        </w:rPr>
        <w:t xml:space="preserve"> Single-line comments start with -- or #, and multi-line comments are enclosed in /*...*/.</w:t>
      </w:r>
    </w:p>
    <w:p w14:paraId="061DE48F" w14:textId="0E85F515" w:rsidR="000D64FE" w:rsidRPr="0084348D" w:rsidRDefault="000D64FE" w:rsidP="0084348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4348D">
        <w:rPr>
          <w:b/>
          <w:bCs/>
          <w:sz w:val="28"/>
          <w:szCs w:val="28"/>
        </w:rPr>
        <w:t>Identifiers</w:t>
      </w:r>
      <w:r w:rsidRPr="0084348D">
        <w:rPr>
          <w:sz w:val="28"/>
          <w:szCs w:val="28"/>
        </w:rPr>
        <w:t>:</w:t>
      </w:r>
      <w:r w:rsidR="00EA6B05" w:rsidRPr="0084348D">
        <w:rPr>
          <w:sz w:val="28"/>
          <w:szCs w:val="28"/>
        </w:rPr>
        <w:t xml:space="preserve"> employees, salary, </w:t>
      </w:r>
      <w:proofErr w:type="spellStart"/>
      <w:r w:rsidR="00EA6B05" w:rsidRPr="0084348D">
        <w:rPr>
          <w:sz w:val="28"/>
          <w:szCs w:val="28"/>
        </w:rPr>
        <w:t>department_id</w:t>
      </w:r>
      <w:proofErr w:type="spellEnd"/>
      <w:r w:rsidR="00EA6B05" w:rsidRPr="0084348D">
        <w:rPr>
          <w:sz w:val="28"/>
          <w:szCs w:val="28"/>
        </w:rPr>
        <w:t>.</w:t>
      </w:r>
    </w:p>
    <w:p w14:paraId="58CEB5ED" w14:textId="77777777" w:rsidR="00235A57" w:rsidRPr="00874974" w:rsidRDefault="00235A57" w:rsidP="00F07B81">
      <w:pPr>
        <w:ind w:left="360"/>
        <w:rPr>
          <w:b/>
          <w:bCs/>
          <w:sz w:val="32"/>
          <w:szCs w:val="32"/>
        </w:rPr>
      </w:pPr>
    </w:p>
    <w:p w14:paraId="0B3B6654" w14:textId="57014471" w:rsidR="00235A57" w:rsidRPr="00874974" w:rsidRDefault="00874974" w:rsidP="0087497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74974">
        <w:rPr>
          <w:b/>
          <w:bCs/>
          <w:sz w:val="32"/>
          <w:szCs w:val="32"/>
        </w:rPr>
        <w:t>Write the general structure of an SQL SELECT statement.</w:t>
      </w:r>
    </w:p>
    <w:p w14:paraId="78E07BFB" w14:textId="77777777" w:rsidR="00874974" w:rsidRDefault="00874974" w:rsidP="00874974">
      <w:pPr>
        <w:pStyle w:val="ListParagraph"/>
        <w:rPr>
          <w:b/>
          <w:bCs/>
          <w:sz w:val="32"/>
          <w:szCs w:val="32"/>
        </w:rPr>
      </w:pPr>
    </w:p>
    <w:p w14:paraId="3BAF70AF" w14:textId="5E01A9FE" w:rsidR="00874974" w:rsidRPr="00FB1323" w:rsidRDefault="007E1565" w:rsidP="0084348D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 xml:space="preserve">SELECT * FROM </w:t>
      </w:r>
      <w:r w:rsidR="00374050" w:rsidRPr="00FB1323">
        <w:rPr>
          <w:sz w:val="28"/>
          <w:szCs w:val="28"/>
        </w:rPr>
        <w:t>TABLE_NAME;</w:t>
      </w:r>
    </w:p>
    <w:p w14:paraId="6B5E9503" w14:textId="7C707980" w:rsidR="00BE6ED4" w:rsidRDefault="00BE6ED4" w:rsidP="0084348D">
      <w:pPr>
        <w:pStyle w:val="ListParagraph"/>
        <w:numPr>
          <w:ilvl w:val="1"/>
          <w:numId w:val="41"/>
        </w:numPr>
        <w:rPr>
          <w:b/>
          <w:bCs/>
          <w:sz w:val="32"/>
          <w:szCs w:val="32"/>
        </w:rPr>
      </w:pPr>
      <w:r w:rsidRPr="00FB1323">
        <w:rPr>
          <w:sz w:val="28"/>
          <w:szCs w:val="28"/>
        </w:rPr>
        <w:t xml:space="preserve">ALL </w:t>
      </w:r>
      <w:r w:rsidR="006B7BD9" w:rsidRPr="00FB1323">
        <w:rPr>
          <w:sz w:val="28"/>
          <w:szCs w:val="28"/>
        </w:rPr>
        <w:t xml:space="preserve">RECORD </w:t>
      </w:r>
      <w:r w:rsidR="009A1EDA" w:rsidRPr="00FB1323">
        <w:rPr>
          <w:sz w:val="28"/>
          <w:szCs w:val="28"/>
        </w:rPr>
        <w:t>FOR TABLE</w:t>
      </w:r>
      <w:r w:rsidR="00485F19">
        <w:rPr>
          <w:sz w:val="28"/>
          <w:szCs w:val="28"/>
        </w:rPr>
        <w:t xml:space="preserve"> DISPALY</w:t>
      </w:r>
    </w:p>
    <w:p w14:paraId="3B12933A" w14:textId="77777777" w:rsidR="00BE6ED4" w:rsidRDefault="00BE6ED4" w:rsidP="00874974">
      <w:pPr>
        <w:pStyle w:val="ListParagraph"/>
        <w:rPr>
          <w:b/>
          <w:bCs/>
          <w:sz w:val="32"/>
          <w:szCs w:val="32"/>
        </w:rPr>
      </w:pPr>
    </w:p>
    <w:p w14:paraId="2ABDE473" w14:textId="5CA460A3" w:rsidR="00374050" w:rsidRPr="00FB1323" w:rsidRDefault="00374050" w:rsidP="0084348D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 xml:space="preserve">SELECT </w:t>
      </w:r>
      <w:proofErr w:type="gramStart"/>
      <w:r w:rsidRPr="00FB1323">
        <w:rPr>
          <w:sz w:val="28"/>
          <w:szCs w:val="28"/>
        </w:rPr>
        <w:t>ID,NAME</w:t>
      </w:r>
      <w:proofErr w:type="gramEnd"/>
      <w:r w:rsidRPr="00FB1323">
        <w:rPr>
          <w:sz w:val="28"/>
          <w:szCs w:val="28"/>
        </w:rPr>
        <w:t xml:space="preserve"> FROM TA</w:t>
      </w:r>
      <w:r w:rsidR="00BE6ED4" w:rsidRPr="00FB1323">
        <w:rPr>
          <w:sz w:val="28"/>
          <w:szCs w:val="28"/>
        </w:rPr>
        <w:t>BLE_NAME;</w:t>
      </w:r>
    </w:p>
    <w:p w14:paraId="262D3304" w14:textId="01F22E6C" w:rsidR="009A1EDA" w:rsidRDefault="009A1EDA" w:rsidP="0084348D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 xml:space="preserve">TABLE </w:t>
      </w:r>
      <w:r w:rsidR="009C160C" w:rsidRPr="00FB1323">
        <w:rPr>
          <w:sz w:val="28"/>
          <w:szCs w:val="28"/>
        </w:rPr>
        <w:t xml:space="preserve">FOR </w:t>
      </w:r>
      <w:r w:rsidR="00D44919" w:rsidRPr="00FB1323">
        <w:rPr>
          <w:sz w:val="28"/>
          <w:szCs w:val="28"/>
        </w:rPr>
        <w:t xml:space="preserve">ALL RECORD </w:t>
      </w:r>
      <w:r w:rsidR="0077723D" w:rsidRPr="00FB1323">
        <w:rPr>
          <w:sz w:val="28"/>
          <w:szCs w:val="28"/>
        </w:rPr>
        <w:t>CHOICE</w:t>
      </w:r>
      <w:r w:rsidR="00AB3FA8">
        <w:rPr>
          <w:sz w:val="28"/>
          <w:szCs w:val="28"/>
        </w:rPr>
        <w:t xml:space="preserve"> </w:t>
      </w:r>
      <w:r w:rsidR="00485F19">
        <w:rPr>
          <w:sz w:val="28"/>
          <w:szCs w:val="28"/>
        </w:rPr>
        <w:t>USER RECORD</w:t>
      </w:r>
      <w:r w:rsidR="0077723D" w:rsidRPr="00FB1323">
        <w:rPr>
          <w:sz w:val="28"/>
          <w:szCs w:val="28"/>
        </w:rPr>
        <w:t xml:space="preserve"> </w:t>
      </w:r>
      <w:r w:rsidR="00485F19">
        <w:rPr>
          <w:sz w:val="28"/>
          <w:szCs w:val="28"/>
        </w:rPr>
        <w:t>DISPLAY</w:t>
      </w:r>
    </w:p>
    <w:p w14:paraId="2857971F" w14:textId="77777777" w:rsidR="00AE5D0E" w:rsidRDefault="00AE5D0E" w:rsidP="00874974">
      <w:pPr>
        <w:pStyle w:val="ListParagraph"/>
        <w:rPr>
          <w:sz w:val="28"/>
          <w:szCs w:val="28"/>
        </w:rPr>
      </w:pPr>
    </w:p>
    <w:p w14:paraId="7CDFED07" w14:textId="65E24758" w:rsidR="00AE5D0E" w:rsidRPr="00FB1323" w:rsidRDefault="00AE5D0E" w:rsidP="0084348D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DISTINCT </w:t>
      </w:r>
      <w:r w:rsidRPr="00FB1323">
        <w:rPr>
          <w:sz w:val="28"/>
          <w:szCs w:val="28"/>
        </w:rPr>
        <w:t>* FROM TABLE_NAME;</w:t>
      </w:r>
    </w:p>
    <w:p w14:paraId="359530E9" w14:textId="42EB8FB8" w:rsidR="00AE5D0E" w:rsidRDefault="00AE5D0E" w:rsidP="0084348D">
      <w:pPr>
        <w:pStyle w:val="ListParagraph"/>
        <w:numPr>
          <w:ilvl w:val="1"/>
          <w:numId w:val="4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SAME</w:t>
      </w:r>
      <w:r w:rsidRPr="00FB1323">
        <w:rPr>
          <w:sz w:val="28"/>
          <w:szCs w:val="28"/>
        </w:rPr>
        <w:t xml:space="preserve"> RECORD FOR TABLE</w:t>
      </w:r>
      <w:r>
        <w:rPr>
          <w:sz w:val="28"/>
          <w:szCs w:val="28"/>
        </w:rPr>
        <w:t xml:space="preserve"> </w:t>
      </w:r>
      <w:r w:rsidR="0088400E">
        <w:rPr>
          <w:sz w:val="28"/>
          <w:szCs w:val="28"/>
        </w:rPr>
        <w:t xml:space="preserve">SKIP AND </w:t>
      </w:r>
      <w:r>
        <w:rPr>
          <w:sz w:val="28"/>
          <w:szCs w:val="28"/>
        </w:rPr>
        <w:t>DISPALY</w:t>
      </w:r>
    </w:p>
    <w:p w14:paraId="37822ECA" w14:textId="77777777" w:rsidR="00AE5D0E" w:rsidRDefault="00AE5D0E" w:rsidP="00AE5D0E">
      <w:pPr>
        <w:pStyle w:val="ListParagraph"/>
        <w:rPr>
          <w:b/>
          <w:bCs/>
          <w:sz w:val="32"/>
          <w:szCs w:val="32"/>
        </w:rPr>
      </w:pPr>
    </w:p>
    <w:p w14:paraId="1849D48D" w14:textId="49A06A35" w:rsidR="00AE5D0E" w:rsidRPr="00FB1323" w:rsidRDefault="00AE5D0E" w:rsidP="0084348D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>SELECT</w:t>
      </w:r>
      <w:r w:rsidR="0088400E">
        <w:rPr>
          <w:sz w:val="28"/>
          <w:szCs w:val="28"/>
        </w:rPr>
        <w:t xml:space="preserve"> DISTINCT</w:t>
      </w:r>
      <w:r w:rsidRPr="00FB1323">
        <w:rPr>
          <w:sz w:val="28"/>
          <w:szCs w:val="28"/>
        </w:rPr>
        <w:t xml:space="preserve"> </w:t>
      </w:r>
      <w:proofErr w:type="gramStart"/>
      <w:r w:rsidRPr="00FB1323">
        <w:rPr>
          <w:sz w:val="28"/>
          <w:szCs w:val="28"/>
        </w:rPr>
        <w:t>ID,NAME</w:t>
      </w:r>
      <w:proofErr w:type="gramEnd"/>
      <w:r w:rsidRPr="00FB1323">
        <w:rPr>
          <w:sz w:val="28"/>
          <w:szCs w:val="28"/>
        </w:rPr>
        <w:t xml:space="preserve"> FROM TABLE_NAME;</w:t>
      </w:r>
    </w:p>
    <w:p w14:paraId="636BDE8A" w14:textId="61F55F4F" w:rsidR="00AE5D0E" w:rsidRDefault="00AE5D0E" w:rsidP="0084348D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FB1323">
        <w:rPr>
          <w:sz w:val="28"/>
          <w:szCs w:val="28"/>
        </w:rPr>
        <w:t xml:space="preserve">TABLE FOR </w:t>
      </w:r>
      <w:r w:rsidR="004B161F">
        <w:rPr>
          <w:sz w:val="28"/>
          <w:szCs w:val="28"/>
        </w:rPr>
        <w:t>SAME</w:t>
      </w:r>
      <w:r w:rsidRPr="00FB1323">
        <w:rPr>
          <w:sz w:val="28"/>
          <w:szCs w:val="28"/>
        </w:rPr>
        <w:t xml:space="preserve"> RECORD </w:t>
      </w:r>
      <w:r w:rsidR="004B161F">
        <w:rPr>
          <w:sz w:val="28"/>
          <w:szCs w:val="28"/>
        </w:rPr>
        <w:t xml:space="preserve">SKIP </w:t>
      </w:r>
      <w:r w:rsidRPr="00FB1323">
        <w:rPr>
          <w:sz w:val="28"/>
          <w:szCs w:val="28"/>
        </w:rPr>
        <w:t>CHOICE</w:t>
      </w:r>
      <w:r>
        <w:rPr>
          <w:sz w:val="28"/>
          <w:szCs w:val="28"/>
        </w:rPr>
        <w:t xml:space="preserve"> USER RECORD</w:t>
      </w:r>
      <w:r w:rsidRPr="00FB1323">
        <w:rPr>
          <w:sz w:val="28"/>
          <w:szCs w:val="28"/>
        </w:rPr>
        <w:t xml:space="preserve"> </w:t>
      </w:r>
      <w:r>
        <w:rPr>
          <w:sz w:val="28"/>
          <w:szCs w:val="28"/>
        </w:rPr>
        <w:t>DISPLAY</w:t>
      </w:r>
    </w:p>
    <w:p w14:paraId="3C45529D" w14:textId="77777777" w:rsidR="00AE5D0E" w:rsidRDefault="00AE5D0E" w:rsidP="00AE5D0E">
      <w:pPr>
        <w:pStyle w:val="ListParagraph"/>
        <w:rPr>
          <w:sz w:val="28"/>
          <w:szCs w:val="28"/>
        </w:rPr>
      </w:pPr>
    </w:p>
    <w:p w14:paraId="07E87BBE" w14:textId="77777777" w:rsidR="00AE5D0E" w:rsidRDefault="00AE5D0E" w:rsidP="00874974">
      <w:pPr>
        <w:pStyle w:val="ListParagraph"/>
        <w:rPr>
          <w:sz w:val="28"/>
          <w:szCs w:val="28"/>
        </w:rPr>
      </w:pPr>
    </w:p>
    <w:p w14:paraId="1759DAC6" w14:textId="03A37625" w:rsidR="00FB1323" w:rsidRDefault="00FB1323" w:rsidP="00874974">
      <w:pPr>
        <w:pStyle w:val="ListParagraph"/>
        <w:rPr>
          <w:sz w:val="28"/>
          <w:szCs w:val="28"/>
        </w:rPr>
      </w:pPr>
    </w:p>
    <w:p w14:paraId="16AB825A" w14:textId="71A526BB" w:rsidR="00FB1323" w:rsidRPr="007748BA" w:rsidRDefault="007748BA" w:rsidP="007748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48BA">
        <w:rPr>
          <w:b/>
          <w:bCs/>
          <w:sz w:val="32"/>
          <w:szCs w:val="32"/>
        </w:rPr>
        <w:t>Explain the role of clauses in SQL statements.</w:t>
      </w:r>
    </w:p>
    <w:p w14:paraId="24A539BF" w14:textId="77777777" w:rsidR="007748BA" w:rsidRDefault="007748BA" w:rsidP="007748BA">
      <w:pPr>
        <w:pStyle w:val="ListParagraph"/>
        <w:rPr>
          <w:b/>
          <w:bCs/>
          <w:sz w:val="32"/>
          <w:szCs w:val="32"/>
        </w:rPr>
      </w:pPr>
    </w:p>
    <w:p w14:paraId="1E67FAF9" w14:textId="2677690D" w:rsidR="00C65437" w:rsidRDefault="001558CC" w:rsidP="0084348D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CLAUSES :</w:t>
      </w:r>
      <w:proofErr w:type="gramEnd"/>
      <w:r w:rsidR="00E649CF">
        <w:rPr>
          <w:b/>
          <w:bCs/>
          <w:sz w:val="32"/>
          <w:szCs w:val="32"/>
        </w:rPr>
        <w:t xml:space="preserve"> </w:t>
      </w:r>
      <w:r w:rsidR="00E649CF" w:rsidRPr="00A709DF">
        <w:rPr>
          <w:sz w:val="28"/>
          <w:szCs w:val="28"/>
        </w:rPr>
        <w:t>clauses is use fil</w:t>
      </w:r>
      <w:r w:rsidR="00A709DF" w:rsidRPr="00A709DF">
        <w:rPr>
          <w:sz w:val="28"/>
          <w:szCs w:val="28"/>
        </w:rPr>
        <w:t>ter table data</w:t>
      </w:r>
    </w:p>
    <w:p w14:paraId="14359BA6" w14:textId="487312A9" w:rsidR="00E67EE1" w:rsidRDefault="00A709DF" w:rsidP="0084348D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124169">
        <w:rPr>
          <w:sz w:val="28"/>
          <w:szCs w:val="28"/>
        </w:rPr>
        <w:t xml:space="preserve">Mainly three </w:t>
      </w:r>
      <w:r w:rsidR="00124169" w:rsidRPr="00124169">
        <w:rPr>
          <w:sz w:val="28"/>
          <w:szCs w:val="28"/>
        </w:rPr>
        <w:t xml:space="preserve">clauses in </w:t>
      </w:r>
      <w:proofErr w:type="spellStart"/>
      <w:r w:rsidR="00124169" w:rsidRPr="00124169">
        <w:rPr>
          <w:sz w:val="28"/>
          <w:szCs w:val="28"/>
        </w:rPr>
        <w:t>sql</w:t>
      </w:r>
      <w:proofErr w:type="spellEnd"/>
      <w:r w:rsidR="00124169">
        <w:rPr>
          <w:sz w:val="28"/>
          <w:szCs w:val="28"/>
        </w:rPr>
        <w:t>.</w:t>
      </w:r>
      <w:r w:rsidR="00775A9C">
        <w:rPr>
          <w:sz w:val="28"/>
          <w:szCs w:val="28"/>
        </w:rPr>
        <w:t xml:space="preserve"> Order </w:t>
      </w:r>
      <w:proofErr w:type="gramStart"/>
      <w:r w:rsidR="00775A9C">
        <w:rPr>
          <w:sz w:val="28"/>
          <w:szCs w:val="28"/>
        </w:rPr>
        <w:t>by ,</w:t>
      </w:r>
      <w:proofErr w:type="gramEnd"/>
      <w:r w:rsidR="00775A9C">
        <w:rPr>
          <w:sz w:val="28"/>
          <w:szCs w:val="28"/>
        </w:rPr>
        <w:t xml:space="preserve"> group by and </w:t>
      </w:r>
      <w:r w:rsidR="00313982">
        <w:rPr>
          <w:sz w:val="28"/>
          <w:szCs w:val="28"/>
        </w:rPr>
        <w:t>having clauses.</w:t>
      </w:r>
    </w:p>
    <w:p w14:paraId="68817C3E" w14:textId="77777777" w:rsidR="00E25C15" w:rsidRPr="00E25C15" w:rsidRDefault="00E25C15" w:rsidP="00E25C15">
      <w:pPr>
        <w:pStyle w:val="ListParagraph"/>
        <w:rPr>
          <w:sz w:val="28"/>
          <w:szCs w:val="28"/>
        </w:rPr>
      </w:pPr>
    </w:p>
    <w:p w14:paraId="34698720" w14:textId="1FD23CBE" w:rsidR="00522712" w:rsidRDefault="0018394B" w:rsidP="0084348D">
      <w:pPr>
        <w:pStyle w:val="ListParagraph"/>
        <w:numPr>
          <w:ilvl w:val="0"/>
          <w:numId w:val="4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GROUP </w:t>
      </w:r>
      <w:proofErr w:type="gramStart"/>
      <w:r>
        <w:rPr>
          <w:b/>
          <w:bCs/>
          <w:sz w:val="32"/>
          <w:szCs w:val="32"/>
        </w:rPr>
        <w:t>BY :</w:t>
      </w:r>
      <w:proofErr w:type="gramEnd"/>
      <w:r w:rsidRPr="00A36C2F">
        <w:rPr>
          <w:sz w:val="28"/>
          <w:szCs w:val="28"/>
        </w:rPr>
        <w:t xml:space="preserve"> GROUP O</w:t>
      </w:r>
      <w:r w:rsidR="00113F1F" w:rsidRPr="00A36C2F">
        <w:rPr>
          <w:sz w:val="28"/>
          <w:szCs w:val="28"/>
        </w:rPr>
        <w:t xml:space="preserve">F </w:t>
      </w:r>
      <w:r w:rsidRPr="00A36C2F">
        <w:rPr>
          <w:sz w:val="28"/>
          <w:szCs w:val="28"/>
        </w:rPr>
        <w:t>DATA</w:t>
      </w:r>
      <w:r w:rsidR="00113F1F" w:rsidRPr="00A36C2F">
        <w:rPr>
          <w:sz w:val="28"/>
          <w:szCs w:val="28"/>
        </w:rPr>
        <w:t xml:space="preserve"> IN COLUM</w:t>
      </w:r>
      <w:r w:rsidR="006A1440">
        <w:rPr>
          <w:sz w:val="28"/>
          <w:szCs w:val="28"/>
        </w:rPr>
        <w:t>.</w:t>
      </w:r>
    </w:p>
    <w:p w14:paraId="66C25234" w14:textId="5F70F966" w:rsidR="00DB430E" w:rsidRPr="00A36C2F" w:rsidRDefault="003E2B5C" w:rsidP="0084348D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lastRenderedPageBreak/>
        <w:t>HAVING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36C2F">
        <w:rPr>
          <w:sz w:val="28"/>
          <w:szCs w:val="28"/>
        </w:rPr>
        <w:t xml:space="preserve">FILTER </w:t>
      </w:r>
      <w:r w:rsidR="00DB430E" w:rsidRPr="00A36C2F">
        <w:rPr>
          <w:sz w:val="28"/>
          <w:szCs w:val="28"/>
        </w:rPr>
        <w:t xml:space="preserve">GROUP </w:t>
      </w:r>
      <w:r w:rsidRPr="00A36C2F">
        <w:rPr>
          <w:sz w:val="28"/>
          <w:szCs w:val="28"/>
        </w:rPr>
        <w:t>DATA</w:t>
      </w:r>
      <w:r w:rsidR="00DB430E" w:rsidRPr="00A36C2F">
        <w:rPr>
          <w:sz w:val="28"/>
          <w:szCs w:val="28"/>
        </w:rPr>
        <w:t xml:space="preserve"> ON CONDITION</w:t>
      </w:r>
      <w:r w:rsidR="006A1440">
        <w:rPr>
          <w:sz w:val="28"/>
          <w:szCs w:val="28"/>
        </w:rPr>
        <w:t>.</w:t>
      </w:r>
    </w:p>
    <w:p w14:paraId="78365C89" w14:textId="0C1C96A0" w:rsidR="00EE5062" w:rsidRPr="00333852" w:rsidRDefault="00EE5062" w:rsidP="0084348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ORDER </w:t>
      </w:r>
      <w:proofErr w:type="gramStart"/>
      <w:r>
        <w:rPr>
          <w:b/>
          <w:bCs/>
          <w:sz w:val="32"/>
          <w:szCs w:val="32"/>
        </w:rPr>
        <w:t>BY :</w:t>
      </w:r>
      <w:proofErr w:type="gramEnd"/>
      <w:r w:rsidRPr="00A36C2F">
        <w:rPr>
          <w:sz w:val="28"/>
          <w:szCs w:val="28"/>
        </w:rPr>
        <w:t xml:space="preserve"> DATA ASSENDING AND DESENDING</w:t>
      </w:r>
      <w:r w:rsidR="006A1440">
        <w:rPr>
          <w:sz w:val="28"/>
          <w:szCs w:val="28"/>
        </w:rPr>
        <w:t>.</w:t>
      </w:r>
    </w:p>
    <w:p w14:paraId="0EA32AE8" w14:textId="77777777" w:rsidR="00485F19" w:rsidRDefault="00485F19" w:rsidP="007748BA">
      <w:pPr>
        <w:pStyle w:val="ListParagraph"/>
        <w:rPr>
          <w:b/>
          <w:bCs/>
          <w:sz w:val="32"/>
          <w:szCs w:val="32"/>
        </w:rPr>
      </w:pPr>
    </w:p>
    <w:p w14:paraId="53CAFB25" w14:textId="370B2E57" w:rsidR="00485F19" w:rsidRPr="00335DFC" w:rsidRDefault="00335DFC" w:rsidP="00335DF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35DFC">
        <w:rPr>
          <w:b/>
          <w:bCs/>
          <w:sz w:val="32"/>
          <w:szCs w:val="32"/>
        </w:rPr>
        <w:t>What are constraints in SQL? List and explain the different types of constraints.</w:t>
      </w:r>
    </w:p>
    <w:p w14:paraId="75436F21" w14:textId="77777777" w:rsidR="00335DFC" w:rsidRDefault="00335DFC" w:rsidP="00335DFC">
      <w:pPr>
        <w:pStyle w:val="ListParagraph"/>
        <w:rPr>
          <w:b/>
          <w:bCs/>
          <w:sz w:val="32"/>
          <w:szCs w:val="32"/>
        </w:rPr>
      </w:pPr>
    </w:p>
    <w:p w14:paraId="67F4C77A" w14:textId="7CB74522" w:rsidR="00335DFC" w:rsidRDefault="00222D85" w:rsidP="0084348D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Constraints </w:t>
      </w:r>
      <w:r w:rsidRPr="009E3D94">
        <w:rPr>
          <w:sz w:val="28"/>
          <w:szCs w:val="28"/>
        </w:rPr>
        <w:t>:</w:t>
      </w:r>
      <w:proofErr w:type="gramEnd"/>
      <w:r w:rsidRPr="009E3D94">
        <w:rPr>
          <w:sz w:val="28"/>
          <w:szCs w:val="28"/>
        </w:rPr>
        <w:t xml:space="preserve"> </w:t>
      </w:r>
      <w:r w:rsidR="00257267" w:rsidRPr="009E3D94">
        <w:rPr>
          <w:sz w:val="28"/>
          <w:szCs w:val="28"/>
        </w:rPr>
        <w:t>con</w:t>
      </w:r>
      <w:r w:rsidR="003525A7" w:rsidRPr="009E3D94">
        <w:rPr>
          <w:sz w:val="28"/>
          <w:szCs w:val="28"/>
        </w:rPr>
        <w:t xml:space="preserve">straints is used to specify the </w:t>
      </w:r>
      <w:r w:rsidR="0028033C" w:rsidRPr="009E3D94">
        <w:rPr>
          <w:sz w:val="28"/>
          <w:szCs w:val="28"/>
        </w:rPr>
        <w:t xml:space="preserve">rule of data </w:t>
      </w:r>
      <w:r w:rsidR="005B737A">
        <w:rPr>
          <w:sz w:val="28"/>
          <w:szCs w:val="28"/>
        </w:rPr>
        <w:t xml:space="preserve">in </w:t>
      </w:r>
      <w:r w:rsidR="0028033C" w:rsidRPr="009E3D94">
        <w:rPr>
          <w:sz w:val="28"/>
          <w:szCs w:val="28"/>
        </w:rPr>
        <w:t xml:space="preserve">table. multiple constraints </w:t>
      </w:r>
      <w:r w:rsidR="00D553AA" w:rsidRPr="009E3D94">
        <w:rPr>
          <w:sz w:val="28"/>
          <w:szCs w:val="28"/>
        </w:rPr>
        <w:t xml:space="preserve">in </w:t>
      </w:r>
      <w:proofErr w:type="spellStart"/>
      <w:r w:rsidR="00D553AA" w:rsidRPr="009E3D94">
        <w:rPr>
          <w:sz w:val="28"/>
          <w:szCs w:val="28"/>
        </w:rPr>
        <w:t>sql</w:t>
      </w:r>
      <w:proofErr w:type="spellEnd"/>
      <w:r w:rsidR="00D553AA" w:rsidRPr="009E3D94">
        <w:rPr>
          <w:sz w:val="28"/>
          <w:szCs w:val="28"/>
        </w:rPr>
        <w:t>.</w:t>
      </w:r>
    </w:p>
    <w:p w14:paraId="1A842555" w14:textId="2E454F14" w:rsidR="00D553AA" w:rsidRDefault="00D553AA" w:rsidP="0084348D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null</w:t>
      </w:r>
      <w:r w:rsidRPr="00885EF1">
        <w:rPr>
          <w:sz w:val="28"/>
          <w:szCs w:val="28"/>
        </w:rPr>
        <w:t xml:space="preserve">: </w:t>
      </w:r>
      <w:r w:rsidR="00C948C8" w:rsidRPr="00885EF1">
        <w:rPr>
          <w:sz w:val="28"/>
          <w:szCs w:val="28"/>
        </w:rPr>
        <w:t xml:space="preserve">table value </w:t>
      </w:r>
      <w:r w:rsidR="007F2D6D" w:rsidRPr="00885EF1">
        <w:rPr>
          <w:sz w:val="28"/>
          <w:szCs w:val="28"/>
        </w:rPr>
        <w:t xml:space="preserve">is not </w:t>
      </w:r>
      <w:proofErr w:type="spellStart"/>
      <w:r w:rsidR="007F2D6D" w:rsidRPr="00885EF1">
        <w:rPr>
          <w:sz w:val="28"/>
          <w:szCs w:val="28"/>
        </w:rPr>
        <w:t>emty</w:t>
      </w:r>
      <w:proofErr w:type="spellEnd"/>
      <w:r w:rsidR="007F2D6D" w:rsidRPr="00885EF1">
        <w:rPr>
          <w:sz w:val="28"/>
          <w:szCs w:val="28"/>
        </w:rPr>
        <w:t>.</w:t>
      </w:r>
    </w:p>
    <w:p w14:paraId="52E35D71" w14:textId="19519863" w:rsidR="00FC2C6C" w:rsidRDefault="007F2D6D" w:rsidP="0084348D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Unique: </w:t>
      </w:r>
      <w:r w:rsidRPr="00885EF1">
        <w:rPr>
          <w:sz w:val="28"/>
          <w:szCs w:val="28"/>
        </w:rPr>
        <w:t xml:space="preserve">table value </w:t>
      </w:r>
      <w:r w:rsidR="00FC2C6C" w:rsidRPr="00885EF1">
        <w:rPr>
          <w:sz w:val="28"/>
          <w:szCs w:val="28"/>
        </w:rPr>
        <w:t xml:space="preserve">is not </w:t>
      </w:r>
      <w:proofErr w:type="spellStart"/>
      <w:r w:rsidR="00FC2C6C" w:rsidRPr="00885EF1">
        <w:rPr>
          <w:sz w:val="28"/>
          <w:szCs w:val="28"/>
        </w:rPr>
        <w:t>dublicate</w:t>
      </w:r>
      <w:proofErr w:type="spellEnd"/>
      <w:r w:rsidR="00FC2C6C" w:rsidRPr="00885EF1">
        <w:rPr>
          <w:sz w:val="28"/>
          <w:szCs w:val="28"/>
        </w:rPr>
        <w:t>.</w:t>
      </w:r>
    </w:p>
    <w:p w14:paraId="14CA8F0A" w14:textId="15431DC7" w:rsidR="00FC2C6C" w:rsidRDefault="00FC2C6C" w:rsidP="0084348D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Primary </w:t>
      </w:r>
      <w:proofErr w:type="gramStart"/>
      <w:r>
        <w:rPr>
          <w:b/>
          <w:bCs/>
          <w:sz w:val="32"/>
          <w:szCs w:val="32"/>
        </w:rPr>
        <w:t>key :</w:t>
      </w:r>
      <w:proofErr w:type="gramEnd"/>
      <w:r w:rsidRPr="00885EF1">
        <w:rPr>
          <w:sz w:val="28"/>
          <w:szCs w:val="28"/>
        </w:rPr>
        <w:t xml:space="preserve"> </w:t>
      </w:r>
      <w:r w:rsidR="000479D1" w:rsidRPr="00885EF1">
        <w:rPr>
          <w:sz w:val="28"/>
          <w:szCs w:val="28"/>
        </w:rPr>
        <w:t xml:space="preserve">table value is not </w:t>
      </w:r>
      <w:proofErr w:type="spellStart"/>
      <w:r w:rsidR="000479D1" w:rsidRPr="00885EF1">
        <w:rPr>
          <w:sz w:val="28"/>
          <w:szCs w:val="28"/>
        </w:rPr>
        <w:t>emty</w:t>
      </w:r>
      <w:proofErr w:type="spellEnd"/>
      <w:r w:rsidR="000479D1" w:rsidRPr="00885EF1">
        <w:rPr>
          <w:sz w:val="28"/>
          <w:szCs w:val="28"/>
        </w:rPr>
        <w:t xml:space="preserve"> and </w:t>
      </w:r>
      <w:proofErr w:type="spellStart"/>
      <w:r w:rsidR="000479D1" w:rsidRPr="00885EF1">
        <w:rPr>
          <w:sz w:val="28"/>
          <w:szCs w:val="28"/>
        </w:rPr>
        <w:t>dublicate</w:t>
      </w:r>
      <w:proofErr w:type="spellEnd"/>
      <w:r w:rsidR="00381C78" w:rsidRPr="00885EF1">
        <w:rPr>
          <w:sz w:val="28"/>
          <w:szCs w:val="28"/>
        </w:rPr>
        <w:t>.</w:t>
      </w:r>
    </w:p>
    <w:p w14:paraId="77412FB6" w14:textId="7BB90D08" w:rsidR="00754C69" w:rsidRPr="00885EF1" w:rsidRDefault="00F23984" w:rsidP="0084348D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Foreign key:</w:t>
      </w:r>
      <w:r w:rsidRPr="00885EF1">
        <w:rPr>
          <w:sz w:val="28"/>
          <w:szCs w:val="28"/>
        </w:rPr>
        <w:t xml:space="preserve"> </w:t>
      </w:r>
      <w:r w:rsidR="00AF5701" w:rsidRPr="00885EF1">
        <w:rPr>
          <w:sz w:val="28"/>
          <w:szCs w:val="28"/>
        </w:rPr>
        <w:t xml:space="preserve">two table are link </w:t>
      </w:r>
      <w:r w:rsidR="00754C69" w:rsidRPr="00885EF1">
        <w:rPr>
          <w:sz w:val="28"/>
          <w:szCs w:val="28"/>
        </w:rPr>
        <w:t xml:space="preserve">and garneted </w:t>
      </w:r>
      <w:r w:rsidR="00572F05" w:rsidRPr="00885EF1">
        <w:rPr>
          <w:sz w:val="28"/>
          <w:szCs w:val="28"/>
        </w:rPr>
        <w:t>relationship</w:t>
      </w:r>
    </w:p>
    <w:p w14:paraId="7F2897F5" w14:textId="49721DA2" w:rsidR="00572F05" w:rsidRPr="00885EF1" w:rsidRDefault="00572F05" w:rsidP="0084348D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Unique </w:t>
      </w:r>
      <w:r w:rsidR="004833B4">
        <w:rPr>
          <w:b/>
          <w:bCs/>
          <w:sz w:val="32"/>
          <w:szCs w:val="32"/>
        </w:rPr>
        <w:t xml:space="preserve">auto </w:t>
      </w:r>
      <w:proofErr w:type="gramStart"/>
      <w:r w:rsidR="004833B4">
        <w:rPr>
          <w:b/>
          <w:bCs/>
          <w:sz w:val="32"/>
          <w:szCs w:val="32"/>
        </w:rPr>
        <w:t>increment :</w:t>
      </w:r>
      <w:proofErr w:type="gramEnd"/>
      <w:r w:rsidR="004833B4" w:rsidRPr="00885EF1">
        <w:rPr>
          <w:sz w:val="28"/>
          <w:szCs w:val="28"/>
        </w:rPr>
        <w:t xml:space="preserve"> table are a</w:t>
      </w:r>
      <w:r w:rsidR="00002B53" w:rsidRPr="00885EF1">
        <w:rPr>
          <w:sz w:val="28"/>
          <w:szCs w:val="28"/>
        </w:rPr>
        <w:t>utomatic value garneted</w:t>
      </w:r>
    </w:p>
    <w:p w14:paraId="718546E7" w14:textId="469C3B05" w:rsidR="00002B53" w:rsidRPr="00885EF1" w:rsidRDefault="003D19D2" w:rsidP="0084348D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C</w:t>
      </w:r>
      <w:r w:rsidR="00002B53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eck :</w:t>
      </w:r>
      <w:proofErr w:type="gramEnd"/>
      <w:r>
        <w:rPr>
          <w:b/>
          <w:bCs/>
          <w:sz w:val="32"/>
          <w:szCs w:val="32"/>
        </w:rPr>
        <w:t xml:space="preserve"> </w:t>
      </w:r>
      <w:r w:rsidR="00355EE3" w:rsidRPr="00885EF1">
        <w:rPr>
          <w:sz w:val="28"/>
          <w:szCs w:val="28"/>
        </w:rPr>
        <w:t>used to limit the value range.</w:t>
      </w:r>
    </w:p>
    <w:p w14:paraId="5BE92668" w14:textId="504BECA7" w:rsidR="005F5BAD" w:rsidRPr="00885EF1" w:rsidRDefault="005F5BAD" w:rsidP="0084348D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Default :</w:t>
      </w:r>
      <w:r w:rsidR="00C40607" w:rsidRPr="00885EF1">
        <w:rPr>
          <w:sz w:val="28"/>
          <w:szCs w:val="28"/>
        </w:rPr>
        <w:t>used</w:t>
      </w:r>
      <w:proofErr w:type="gramEnd"/>
      <w:r w:rsidR="00C40607" w:rsidRPr="00885EF1">
        <w:rPr>
          <w:sz w:val="28"/>
          <w:szCs w:val="28"/>
        </w:rPr>
        <w:t xml:space="preserve"> to default valu</w:t>
      </w:r>
      <w:r w:rsidR="004D6F20" w:rsidRPr="00885EF1">
        <w:rPr>
          <w:sz w:val="28"/>
          <w:szCs w:val="28"/>
        </w:rPr>
        <w:t xml:space="preserve">e </w:t>
      </w:r>
      <w:r w:rsidR="00A63E5C" w:rsidRPr="00885EF1">
        <w:rPr>
          <w:sz w:val="28"/>
          <w:szCs w:val="28"/>
        </w:rPr>
        <w:t>when not insert value.</w:t>
      </w:r>
    </w:p>
    <w:p w14:paraId="24B3B25E" w14:textId="18FAC0C7" w:rsidR="00113F1F" w:rsidRPr="007748BA" w:rsidRDefault="003E2B5C" w:rsidP="007748B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2E753DF" w14:textId="4F79061B" w:rsidR="009A064F" w:rsidRPr="004B18E8" w:rsidRDefault="005433F7" w:rsidP="005A167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B18E8">
        <w:rPr>
          <w:b/>
          <w:bCs/>
          <w:sz w:val="32"/>
          <w:szCs w:val="32"/>
        </w:rPr>
        <w:t>How do PRIMARY KEY and FOREIGN KEY constraints differ?</w:t>
      </w:r>
    </w:p>
    <w:p w14:paraId="0F9B2F7A" w14:textId="77777777" w:rsidR="005A167C" w:rsidRDefault="005A167C" w:rsidP="005A167C">
      <w:pPr>
        <w:pStyle w:val="ListParagraph"/>
        <w:rPr>
          <w:sz w:val="28"/>
          <w:szCs w:val="28"/>
        </w:rPr>
      </w:pPr>
    </w:p>
    <w:p w14:paraId="6873CF9D" w14:textId="2F0B7747" w:rsidR="00F260EE" w:rsidRDefault="002A6581" w:rsidP="0084348D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4B18E8">
        <w:rPr>
          <w:b/>
          <w:bCs/>
          <w:sz w:val="32"/>
          <w:szCs w:val="32"/>
        </w:rPr>
        <w:t xml:space="preserve">PRIMARY </w:t>
      </w:r>
      <w:proofErr w:type="gramStart"/>
      <w:r w:rsidRPr="004B18E8">
        <w:rPr>
          <w:b/>
          <w:bCs/>
          <w:sz w:val="32"/>
          <w:szCs w:val="32"/>
        </w:rPr>
        <w:t xml:space="preserve">KEY </w:t>
      </w:r>
      <w:r>
        <w:rPr>
          <w:b/>
          <w:bCs/>
          <w:sz w:val="32"/>
          <w:szCs w:val="32"/>
        </w:rPr>
        <w:t>:</w:t>
      </w:r>
      <w:r w:rsidR="00F530BF">
        <w:rPr>
          <w:sz w:val="28"/>
          <w:szCs w:val="28"/>
        </w:rPr>
        <w:t>The</w:t>
      </w:r>
      <w:proofErr w:type="gramEnd"/>
      <w:r w:rsidR="00F530BF">
        <w:rPr>
          <w:sz w:val="28"/>
          <w:szCs w:val="28"/>
        </w:rPr>
        <w:t xml:space="preserve"> primary key is not null and unique </w:t>
      </w:r>
      <w:r w:rsidR="00EC0308">
        <w:rPr>
          <w:sz w:val="28"/>
          <w:szCs w:val="28"/>
        </w:rPr>
        <w:t>identifier within the table</w:t>
      </w:r>
      <w:r w:rsidR="001A193B">
        <w:rPr>
          <w:sz w:val="28"/>
          <w:szCs w:val="28"/>
        </w:rPr>
        <w:t xml:space="preserve">. </w:t>
      </w:r>
    </w:p>
    <w:p w14:paraId="7322A4F8" w14:textId="77777777" w:rsidR="008E2580" w:rsidRPr="008E2580" w:rsidRDefault="00F260EE" w:rsidP="0084348D">
      <w:pPr>
        <w:pStyle w:val="ListParagraph"/>
        <w:ind w:left="1440"/>
        <w:rPr>
          <w:sz w:val="28"/>
          <w:szCs w:val="28"/>
        </w:rPr>
      </w:pPr>
      <w:r w:rsidRPr="008E2580">
        <w:rPr>
          <w:sz w:val="28"/>
          <w:szCs w:val="28"/>
        </w:rPr>
        <w:t>Only one primary key in table</w:t>
      </w:r>
      <w:r w:rsidR="001E293A" w:rsidRPr="008E2580">
        <w:rPr>
          <w:sz w:val="28"/>
          <w:szCs w:val="28"/>
        </w:rPr>
        <w:t>.</w:t>
      </w:r>
    </w:p>
    <w:p w14:paraId="6C5D7019" w14:textId="22C9E479" w:rsidR="005A167C" w:rsidRPr="003B233E" w:rsidRDefault="008E2580" w:rsidP="0084348D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4B18E8">
        <w:rPr>
          <w:b/>
          <w:bCs/>
          <w:sz w:val="32"/>
          <w:szCs w:val="32"/>
        </w:rPr>
        <w:t xml:space="preserve">FOREIGN </w:t>
      </w:r>
      <w:proofErr w:type="gramStart"/>
      <w:r w:rsidRPr="004B18E8">
        <w:rPr>
          <w:b/>
          <w:bCs/>
          <w:sz w:val="32"/>
          <w:szCs w:val="32"/>
        </w:rPr>
        <w:t xml:space="preserve">KEY </w:t>
      </w:r>
      <w:r>
        <w:rPr>
          <w:b/>
          <w:bCs/>
          <w:sz w:val="32"/>
          <w:szCs w:val="32"/>
        </w:rPr>
        <w:t>:</w:t>
      </w:r>
      <w:r w:rsidR="00EC0308">
        <w:rPr>
          <w:sz w:val="28"/>
          <w:szCs w:val="28"/>
        </w:rPr>
        <w:t>fo</w:t>
      </w:r>
      <w:r w:rsidR="00FB56CE">
        <w:rPr>
          <w:sz w:val="28"/>
          <w:szCs w:val="28"/>
        </w:rPr>
        <w:t>reign</w:t>
      </w:r>
      <w:proofErr w:type="gramEnd"/>
      <w:r w:rsidR="00FB56CE">
        <w:rPr>
          <w:sz w:val="28"/>
          <w:szCs w:val="28"/>
        </w:rPr>
        <w:t xml:space="preserve"> key is ref</w:t>
      </w:r>
      <w:r w:rsidR="006656CA">
        <w:rPr>
          <w:sz w:val="28"/>
          <w:szCs w:val="28"/>
        </w:rPr>
        <w:t xml:space="preserve">erence one table </w:t>
      </w:r>
      <w:r w:rsidR="004B18E8">
        <w:rPr>
          <w:sz w:val="28"/>
          <w:szCs w:val="28"/>
        </w:rPr>
        <w:t>to primary key to another.</w:t>
      </w:r>
      <w:r w:rsidRPr="003B233E">
        <w:rPr>
          <w:sz w:val="28"/>
          <w:szCs w:val="28"/>
        </w:rPr>
        <w:t xml:space="preserve"> </w:t>
      </w:r>
    </w:p>
    <w:p w14:paraId="0767738B" w14:textId="275DB3B1" w:rsidR="001E4AAC" w:rsidRPr="003B233E" w:rsidRDefault="001E4AAC" w:rsidP="0084348D">
      <w:pPr>
        <w:pStyle w:val="ListParagraph"/>
        <w:ind w:left="1440"/>
        <w:rPr>
          <w:sz w:val="28"/>
          <w:szCs w:val="28"/>
        </w:rPr>
      </w:pPr>
      <w:r w:rsidRPr="003B233E">
        <w:rPr>
          <w:sz w:val="28"/>
          <w:szCs w:val="28"/>
        </w:rPr>
        <w:t xml:space="preserve">Multiple </w:t>
      </w:r>
      <w:r w:rsidR="003B233E" w:rsidRPr="003B233E">
        <w:rPr>
          <w:sz w:val="28"/>
          <w:szCs w:val="28"/>
        </w:rPr>
        <w:t xml:space="preserve">foreign </w:t>
      </w:r>
      <w:proofErr w:type="gramStart"/>
      <w:r w:rsidR="003B233E" w:rsidRPr="003B233E">
        <w:rPr>
          <w:sz w:val="28"/>
          <w:szCs w:val="28"/>
        </w:rPr>
        <w:t>key</w:t>
      </w:r>
      <w:proofErr w:type="gramEnd"/>
      <w:r w:rsidR="003B233E" w:rsidRPr="003B233E">
        <w:rPr>
          <w:sz w:val="28"/>
          <w:szCs w:val="28"/>
        </w:rPr>
        <w:t xml:space="preserve"> in table.</w:t>
      </w:r>
    </w:p>
    <w:p w14:paraId="31074CB0" w14:textId="77777777" w:rsidR="004B18E8" w:rsidRDefault="004B18E8" w:rsidP="005A167C">
      <w:pPr>
        <w:pStyle w:val="ListParagraph"/>
        <w:rPr>
          <w:sz w:val="28"/>
          <w:szCs w:val="28"/>
        </w:rPr>
      </w:pPr>
    </w:p>
    <w:p w14:paraId="1A2F190F" w14:textId="77777777" w:rsidR="004B18E8" w:rsidRDefault="004B18E8" w:rsidP="005A167C">
      <w:pPr>
        <w:pStyle w:val="ListParagraph"/>
        <w:rPr>
          <w:sz w:val="28"/>
          <w:szCs w:val="28"/>
        </w:rPr>
      </w:pPr>
    </w:p>
    <w:p w14:paraId="22E5C1AD" w14:textId="348BA7EF" w:rsidR="004B18E8" w:rsidRPr="00826CB8" w:rsidRDefault="00825FD8" w:rsidP="00825FD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26CB8">
        <w:rPr>
          <w:b/>
          <w:bCs/>
          <w:sz w:val="32"/>
          <w:szCs w:val="32"/>
        </w:rPr>
        <w:t>What is the role of NOT NULL and UNIQUE constraints?</w:t>
      </w:r>
    </w:p>
    <w:p w14:paraId="05D76D60" w14:textId="77777777" w:rsidR="00825FD8" w:rsidRDefault="00825FD8" w:rsidP="00825FD8">
      <w:pPr>
        <w:pStyle w:val="ListParagraph"/>
        <w:rPr>
          <w:sz w:val="28"/>
          <w:szCs w:val="28"/>
        </w:rPr>
      </w:pPr>
    </w:p>
    <w:p w14:paraId="1F12BA8D" w14:textId="3ED5F6E5" w:rsidR="00C63FBE" w:rsidRPr="00826CB8" w:rsidRDefault="00C05E51" w:rsidP="0084348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826CB8">
        <w:rPr>
          <w:b/>
          <w:bCs/>
          <w:sz w:val="32"/>
          <w:szCs w:val="32"/>
        </w:rPr>
        <w:t>Not null:</w:t>
      </w:r>
      <w:r>
        <w:rPr>
          <w:sz w:val="28"/>
          <w:szCs w:val="28"/>
        </w:rPr>
        <w:t xml:space="preserve"> </w:t>
      </w:r>
      <w:r w:rsidR="007528C4">
        <w:rPr>
          <w:sz w:val="28"/>
          <w:szCs w:val="28"/>
        </w:rPr>
        <w:t xml:space="preserve">Role of </w:t>
      </w:r>
      <w:r w:rsidR="00505972">
        <w:rPr>
          <w:sz w:val="28"/>
          <w:szCs w:val="28"/>
        </w:rPr>
        <w:t xml:space="preserve">not null constraint create table </w:t>
      </w:r>
      <w:r w:rsidR="008F2717">
        <w:rPr>
          <w:sz w:val="28"/>
          <w:szCs w:val="28"/>
        </w:rPr>
        <w:t xml:space="preserve">and insert the record </w:t>
      </w:r>
      <w:r w:rsidR="00114A6D">
        <w:rPr>
          <w:sz w:val="28"/>
          <w:szCs w:val="28"/>
        </w:rPr>
        <w:t xml:space="preserve">a </w:t>
      </w:r>
      <w:r w:rsidR="008F2717">
        <w:rPr>
          <w:sz w:val="28"/>
          <w:szCs w:val="28"/>
        </w:rPr>
        <w:t>not</w:t>
      </w:r>
      <w:r w:rsidR="00114A6D">
        <w:rPr>
          <w:sz w:val="28"/>
          <w:szCs w:val="28"/>
        </w:rPr>
        <w:t xml:space="preserve"> null value in table.</w:t>
      </w:r>
    </w:p>
    <w:p w14:paraId="3B4CF1E3" w14:textId="77777777" w:rsidR="00C05E51" w:rsidRDefault="00C05E51" w:rsidP="00114A6D">
      <w:pPr>
        <w:pStyle w:val="ListParagraph"/>
        <w:rPr>
          <w:sz w:val="28"/>
          <w:szCs w:val="28"/>
        </w:rPr>
      </w:pPr>
    </w:p>
    <w:p w14:paraId="11474408" w14:textId="50C1AC78" w:rsidR="00C05E51" w:rsidRDefault="009E3533" w:rsidP="0084348D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gramStart"/>
      <w:r w:rsidRPr="00826CB8">
        <w:rPr>
          <w:b/>
          <w:bCs/>
          <w:sz w:val="32"/>
          <w:szCs w:val="32"/>
        </w:rPr>
        <w:lastRenderedPageBreak/>
        <w:t>Unique :</w:t>
      </w:r>
      <w:proofErr w:type="gramEnd"/>
      <w:r>
        <w:rPr>
          <w:sz w:val="28"/>
          <w:szCs w:val="28"/>
        </w:rPr>
        <w:t xml:space="preserve"> role of unique constraint create table and i</w:t>
      </w:r>
      <w:r w:rsidR="00030011">
        <w:rPr>
          <w:sz w:val="28"/>
          <w:szCs w:val="28"/>
        </w:rPr>
        <w:t>nsert the record a unique</w:t>
      </w:r>
      <w:r w:rsidR="00D86D89">
        <w:rPr>
          <w:sz w:val="28"/>
          <w:szCs w:val="28"/>
        </w:rPr>
        <w:t xml:space="preserve"> value</w:t>
      </w:r>
      <w:r w:rsidR="00030011">
        <w:rPr>
          <w:sz w:val="28"/>
          <w:szCs w:val="28"/>
        </w:rPr>
        <w:t xml:space="preserve"> in table.</w:t>
      </w:r>
    </w:p>
    <w:p w14:paraId="15103FA9" w14:textId="77777777" w:rsidR="00826CB8" w:rsidRDefault="00826CB8" w:rsidP="00114A6D">
      <w:pPr>
        <w:pStyle w:val="ListParagraph"/>
        <w:rPr>
          <w:sz w:val="28"/>
          <w:szCs w:val="28"/>
        </w:rPr>
      </w:pPr>
    </w:p>
    <w:p w14:paraId="263479AD" w14:textId="651393EC" w:rsidR="00826CB8" w:rsidRDefault="00755E63" w:rsidP="00755E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BB03AD">
        <w:rPr>
          <w:b/>
          <w:bCs/>
          <w:sz w:val="32"/>
          <w:szCs w:val="32"/>
        </w:rPr>
        <w:t>1.</w:t>
      </w:r>
      <w:r w:rsidR="002E191A" w:rsidRPr="00BB03AD">
        <w:rPr>
          <w:b/>
          <w:bCs/>
          <w:sz w:val="32"/>
          <w:szCs w:val="32"/>
        </w:rPr>
        <w:t>Define the SQL Data Definition Language (DDL).</w:t>
      </w:r>
    </w:p>
    <w:p w14:paraId="6EB72DDF" w14:textId="24E6CF10" w:rsidR="0026780A" w:rsidRPr="00FE2A92" w:rsidRDefault="00566290" w:rsidP="00FE2A92">
      <w:pPr>
        <w:pStyle w:val="ListParagraph"/>
        <w:numPr>
          <w:ilvl w:val="1"/>
          <w:numId w:val="48"/>
        </w:numPr>
        <w:rPr>
          <w:sz w:val="28"/>
          <w:szCs w:val="28"/>
        </w:rPr>
      </w:pPr>
      <w:r w:rsidRPr="00FE2A92">
        <w:rPr>
          <w:sz w:val="28"/>
          <w:szCs w:val="28"/>
        </w:rPr>
        <w:t xml:space="preserve">DDL </w:t>
      </w:r>
      <w:proofErr w:type="spellStart"/>
      <w:r w:rsidR="00101C5A" w:rsidRPr="00FE2A92">
        <w:rPr>
          <w:sz w:val="28"/>
          <w:szCs w:val="28"/>
        </w:rPr>
        <w:t>q</w:t>
      </w:r>
      <w:r w:rsidR="00A31E76" w:rsidRPr="00FE2A92">
        <w:rPr>
          <w:sz w:val="28"/>
          <w:szCs w:val="28"/>
        </w:rPr>
        <w:t>uary</w:t>
      </w:r>
      <w:proofErr w:type="spellEnd"/>
      <w:r w:rsidR="00A31E76" w:rsidRPr="00FE2A92">
        <w:rPr>
          <w:sz w:val="28"/>
          <w:szCs w:val="28"/>
        </w:rPr>
        <w:t xml:space="preserve"> effect of </w:t>
      </w:r>
      <w:ins w:id="0" w:author="Microsoft Word" w:date="2025-01-09T10:16:00Z" w16du:dateUtc="2025-01-09T04:46:00Z">
        <w:r w:rsidR="00A110F4" w:rsidRPr="00FE2A92">
          <w:rPr>
            <w:sz w:val="28"/>
            <w:szCs w:val="28"/>
          </w:rPr>
          <w:t>t</w:t>
        </w:r>
        <w:r w:rsidR="00DA1B3D" w:rsidRPr="00FE2A92">
          <w:rPr>
            <w:sz w:val="28"/>
            <w:szCs w:val="28"/>
          </w:rPr>
          <w:t>able structure</w:t>
        </w:r>
      </w:ins>
      <w:r w:rsidR="00DB3F6C" w:rsidRPr="00FE2A92">
        <w:rPr>
          <w:sz w:val="28"/>
          <w:szCs w:val="28"/>
        </w:rPr>
        <w:t xml:space="preserve"> in </w:t>
      </w:r>
      <w:proofErr w:type="spellStart"/>
      <w:r w:rsidR="002117FC" w:rsidRPr="00FE2A92">
        <w:rPr>
          <w:sz w:val="28"/>
          <w:szCs w:val="28"/>
        </w:rPr>
        <w:t>sql</w:t>
      </w:r>
      <w:proofErr w:type="spellEnd"/>
      <w:r w:rsidR="002117FC" w:rsidRPr="00FE2A92">
        <w:rPr>
          <w:sz w:val="28"/>
          <w:szCs w:val="28"/>
        </w:rPr>
        <w:t>.</w:t>
      </w:r>
    </w:p>
    <w:p w14:paraId="77EA50BC" w14:textId="4AA2AD72" w:rsidR="00E6186E" w:rsidRPr="00FE2A92" w:rsidRDefault="007719A1" w:rsidP="00FE2A92">
      <w:pPr>
        <w:pStyle w:val="ListParagraph"/>
        <w:numPr>
          <w:ilvl w:val="1"/>
          <w:numId w:val="48"/>
        </w:numPr>
        <w:rPr>
          <w:sz w:val="28"/>
          <w:szCs w:val="28"/>
        </w:rPr>
      </w:pPr>
      <w:r w:rsidRPr="00FE2A92">
        <w:rPr>
          <w:sz w:val="28"/>
          <w:szCs w:val="28"/>
        </w:rPr>
        <w:t xml:space="preserve">Describe </w:t>
      </w:r>
      <w:r w:rsidR="00143B7B" w:rsidRPr="00FE2A92">
        <w:rPr>
          <w:sz w:val="28"/>
          <w:szCs w:val="28"/>
        </w:rPr>
        <w:t xml:space="preserve">DDL create, alter, </w:t>
      </w:r>
      <w:proofErr w:type="spellStart"/>
      <w:proofErr w:type="gramStart"/>
      <w:r w:rsidR="00143B7B" w:rsidRPr="00FE2A92">
        <w:rPr>
          <w:sz w:val="28"/>
          <w:szCs w:val="28"/>
        </w:rPr>
        <w:t>d</w:t>
      </w:r>
      <w:r w:rsidR="00F45AB9" w:rsidRPr="00FE2A92">
        <w:rPr>
          <w:sz w:val="28"/>
          <w:szCs w:val="28"/>
        </w:rPr>
        <w:t>rop,truncate</w:t>
      </w:r>
      <w:proofErr w:type="spellEnd"/>
      <w:proofErr w:type="gramEnd"/>
      <w:r w:rsidR="00AA7EDF" w:rsidRPr="00FE2A92">
        <w:rPr>
          <w:sz w:val="28"/>
          <w:szCs w:val="28"/>
        </w:rPr>
        <w:t xml:space="preserve"> data</w:t>
      </w:r>
      <w:r w:rsidR="00443F9C" w:rsidRPr="00FE2A92">
        <w:rPr>
          <w:sz w:val="28"/>
          <w:szCs w:val="28"/>
        </w:rPr>
        <w:t xml:space="preserve">base </w:t>
      </w:r>
      <w:r w:rsidR="002A6031" w:rsidRPr="00FE2A92">
        <w:rPr>
          <w:sz w:val="28"/>
          <w:szCs w:val="28"/>
        </w:rPr>
        <w:t>object.</w:t>
      </w:r>
      <w:r w:rsidR="002A516D" w:rsidRPr="00FE2A92">
        <w:rPr>
          <w:sz w:val="28"/>
          <w:szCs w:val="28"/>
        </w:rPr>
        <w:t xml:space="preserve"> </w:t>
      </w:r>
    </w:p>
    <w:p w14:paraId="2AE693D2" w14:textId="0D11D3FA" w:rsidR="004B2CE3" w:rsidRPr="00FE2A92" w:rsidRDefault="00534883" w:rsidP="00FE2A92">
      <w:pPr>
        <w:pStyle w:val="ListParagraph"/>
        <w:numPr>
          <w:ilvl w:val="1"/>
          <w:numId w:val="48"/>
        </w:numPr>
        <w:rPr>
          <w:b/>
          <w:bCs/>
          <w:sz w:val="32"/>
          <w:szCs w:val="32"/>
        </w:rPr>
      </w:pPr>
      <w:proofErr w:type="gramStart"/>
      <w:r w:rsidRPr="00FE2A92">
        <w:rPr>
          <w:b/>
          <w:bCs/>
          <w:sz w:val="32"/>
          <w:szCs w:val="32"/>
        </w:rPr>
        <w:t>Create :</w:t>
      </w:r>
      <w:r w:rsidR="004B2CE3" w:rsidRPr="00FE2A92">
        <w:rPr>
          <w:sz w:val="28"/>
          <w:szCs w:val="28"/>
        </w:rPr>
        <w:t>create</w:t>
      </w:r>
      <w:proofErr w:type="gramEnd"/>
      <w:r w:rsidR="00100BDE" w:rsidRPr="00FE2A92">
        <w:rPr>
          <w:sz w:val="28"/>
          <w:szCs w:val="28"/>
        </w:rPr>
        <w:t xml:space="preserve"> database </w:t>
      </w:r>
      <w:r w:rsidR="00FF6808" w:rsidRPr="00FE2A92">
        <w:rPr>
          <w:sz w:val="28"/>
          <w:szCs w:val="28"/>
        </w:rPr>
        <w:t xml:space="preserve">,table , </w:t>
      </w:r>
      <w:r w:rsidR="00685E4D" w:rsidRPr="00FE2A92">
        <w:rPr>
          <w:sz w:val="28"/>
          <w:szCs w:val="28"/>
        </w:rPr>
        <w:t xml:space="preserve">view , </w:t>
      </w:r>
      <w:r w:rsidR="003674AD" w:rsidRPr="00FE2A92">
        <w:rPr>
          <w:sz w:val="28"/>
          <w:szCs w:val="28"/>
        </w:rPr>
        <w:t>procedure , trigger</w:t>
      </w:r>
      <w:r w:rsidR="00500069" w:rsidRPr="00FE2A92">
        <w:rPr>
          <w:sz w:val="28"/>
          <w:szCs w:val="28"/>
        </w:rPr>
        <w:t>.</w:t>
      </w:r>
    </w:p>
    <w:p w14:paraId="5F1D575B" w14:textId="682FC054" w:rsidR="002117FC" w:rsidRPr="00FE2A92" w:rsidRDefault="00534883" w:rsidP="00FE2A92">
      <w:pPr>
        <w:pStyle w:val="ListParagraph"/>
        <w:ind w:left="1440"/>
        <w:rPr>
          <w:b/>
          <w:bCs/>
          <w:sz w:val="32"/>
          <w:szCs w:val="32"/>
        </w:rPr>
      </w:pPr>
      <w:r w:rsidRPr="00FE2A92">
        <w:rPr>
          <w:sz w:val="28"/>
          <w:szCs w:val="28"/>
        </w:rPr>
        <w:t xml:space="preserve">create table </w:t>
      </w:r>
      <w:proofErr w:type="spellStart"/>
      <w:r w:rsidRPr="00FE2A92">
        <w:rPr>
          <w:sz w:val="28"/>
          <w:szCs w:val="28"/>
        </w:rPr>
        <w:t>table</w:t>
      </w:r>
      <w:proofErr w:type="spellEnd"/>
      <w:r w:rsidR="0027327C" w:rsidRPr="00FE2A92">
        <w:rPr>
          <w:sz w:val="28"/>
          <w:szCs w:val="28"/>
        </w:rPr>
        <w:t xml:space="preserve"> </w:t>
      </w:r>
      <w:proofErr w:type="gramStart"/>
      <w:r w:rsidRPr="00FE2A92">
        <w:rPr>
          <w:sz w:val="28"/>
          <w:szCs w:val="28"/>
        </w:rPr>
        <w:t>name</w:t>
      </w:r>
      <w:r w:rsidR="00503ACF" w:rsidRPr="00FE2A92">
        <w:rPr>
          <w:sz w:val="28"/>
          <w:szCs w:val="28"/>
        </w:rPr>
        <w:t>(</w:t>
      </w:r>
      <w:proofErr w:type="gramEnd"/>
      <w:r w:rsidR="00503ACF" w:rsidRPr="00FE2A92">
        <w:rPr>
          <w:sz w:val="28"/>
          <w:szCs w:val="28"/>
        </w:rPr>
        <w:t>);</w:t>
      </w:r>
    </w:p>
    <w:p w14:paraId="16C50090" w14:textId="54F507D6" w:rsidR="008F6CD8" w:rsidRPr="00FE2A92" w:rsidRDefault="00D57CF3" w:rsidP="00FE2A92">
      <w:pPr>
        <w:pStyle w:val="ListParagraph"/>
        <w:numPr>
          <w:ilvl w:val="1"/>
          <w:numId w:val="48"/>
        </w:numPr>
        <w:rPr>
          <w:b/>
          <w:bCs/>
          <w:sz w:val="32"/>
          <w:szCs w:val="32"/>
        </w:rPr>
      </w:pPr>
      <w:proofErr w:type="gramStart"/>
      <w:r w:rsidRPr="00FE2A92">
        <w:rPr>
          <w:b/>
          <w:bCs/>
          <w:sz w:val="32"/>
          <w:szCs w:val="32"/>
        </w:rPr>
        <w:t>A</w:t>
      </w:r>
      <w:r w:rsidR="00503ACF" w:rsidRPr="00FE2A92">
        <w:rPr>
          <w:b/>
          <w:bCs/>
          <w:sz w:val="32"/>
          <w:szCs w:val="32"/>
        </w:rPr>
        <w:t>lter</w:t>
      </w:r>
      <w:r w:rsidRPr="00FE2A92">
        <w:rPr>
          <w:b/>
          <w:bCs/>
          <w:sz w:val="32"/>
          <w:szCs w:val="32"/>
        </w:rPr>
        <w:t xml:space="preserve"> :</w:t>
      </w:r>
      <w:r w:rsidR="00FF0D62" w:rsidRPr="00FE2A92">
        <w:rPr>
          <w:sz w:val="28"/>
          <w:szCs w:val="28"/>
        </w:rPr>
        <w:t>it</w:t>
      </w:r>
      <w:proofErr w:type="gramEnd"/>
      <w:r w:rsidR="00FF0D62" w:rsidRPr="00FE2A92">
        <w:rPr>
          <w:sz w:val="28"/>
          <w:szCs w:val="28"/>
        </w:rPr>
        <w:t xml:space="preserve"> is used to filter the column </w:t>
      </w:r>
      <w:r w:rsidR="00A56752" w:rsidRPr="00FE2A92">
        <w:rPr>
          <w:sz w:val="28"/>
          <w:szCs w:val="28"/>
        </w:rPr>
        <w:t>in table</w:t>
      </w:r>
    </w:p>
    <w:p w14:paraId="4C82CEA6" w14:textId="33CD1BE4" w:rsidR="00503ACF" w:rsidRPr="00FE2A92" w:rsidRDefault="00D57CF3" w:rsidP="00FE2A92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alter table </w:t>
      </w:r>
      <w:proofErr w:type="spellStart"/>
      <w:r w:rsidR="0027327C" w:rsidRPr="00FE2A92">
        <w:rPr>
          <w:sz w:val="28"/>
          <w:szCs w:val="28"/>
        </w:rPr>
        <w:t>table</w:t>
      </w:r>
      <w:proofErr w:type="spellEnd"/>
      <w:r w:rsidR="0027327C" w:rsidRPr="00FE2A92">
        <w:rPr>
          <w:sz w:val="28"/>
          <w:szCs w:val="28"/>
        </w:rPr>
        <w:t xml:space="preserve"> name add</w:t>
      </w:r>
      <w:r w:rsidR="00415114" w:rsidRPr="00FE2A92">
        <w:rPr>
          <w:sz w:val="28"/>
          <w:szCs w:val="28"/>
        </w:rPr>
        <w:t xml:space="preserve"> column </w:t>
      </w:r>
      <w:proofErr w:type="spellStart"/>
      <w:r w:rsidR="00415114" w:rsidRPr="00FE2A92">
        <w:rPr>
          <w:sz w:val="28"/>
          <w:szCs w:val="28"/>
        </w:rPr>
        <w:t>column</w:t>
      </w:r>
      <w:proofErr w:type="spellEnd"/>
      <w:r w:rsidR="00415114" w:rsidRPr="00FE2A92">
        <w:rPr>
          <w:sz w:val="28"/>
          <w:szCs w:val="28"/>
        </w:rPr>
        <w:t xml:space="preserve"> name</w:t>
      </w:r>
      <w:r w:rsidR="00926D25" w:rsidRPr="00FE2A92">
        <w:rPr>
          <w:sz w:val="28"/>
          <w:szCs w:val="28"/>
        </w:rPr>
        <w:t xml:space="preserve"> </w:t>
      </w:r>
      <w:r w:rsidR="0071762D" w:rsidRPr="00FE2A92">
        <w:rPr>
          <w:sz w:val="28"/>
          <w:szCs w:val="28"/>
        </w:rPr>
        <w:t xml:space="preserve">       </w:t>
      </w:r>
      <w:r w:rsidR="00926D25" w:rsidRPr="00FE2A92">
        <w:rPr>
          <w:sz w:val="28"/>
          <w:szCs w:val="28"/>
        </w:rPr>
        <w:t>datatype</w:t>
      </w:r>
      <w:r w:rsidR="00415114" w:rsidRPr="00FE2A92">
        <w:rPr>
          <w:sz w:val="28"/>
          <w:szCs w:val="28"/>
        </w:rPr>
        <w:t>;</w:t>
      </w:r>
    </w:p>
    <w:p w14:paraId="7D008483" w14:textId="7E3E81F5" w:rsidR="00415114" w:rsidRPr="00FE2A92" w:rsidRDefault="00415114" w:rsidP="00FE2A92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alter table </w:t>
      </w:r>
      <w:proofErr w:type="spellStart"/>
      <w:r w:rsidRPr="00FE2A92">
        <w:rPr>
          <w:sz w:val="28"/>
          <w:szCs w:val="28"/>
        </w:rPr>
        <w:t>table</w:t>
      </w:r>
      <w:proofErr w:type="spellEnd"/>
      <w:r w:rsidRPr="00FE2A92">
        <w:rPr>
          <w:sz w:val="28"/>
          <w:szCs w:val="28"/>
        </w:rPr>
        <w:t xml:space="preserve"> name drop column </w:t>
      </w:r>
      <w:proofErr w:type="spellStart"/>
      <w:r w:rsidRPr="00FE2A92">
        <w:rPr>
          <w:sz w:val="28"/>
          <w:szCs w:val="28"/>
        </w:rPr>
        <w:t>column</w:t>
      </w:r>
      <w:proofErr w:type="spellEnd"/>
      <w:r w:rsidRPr="00FE2A92">
        <w:rPr>
          <w:sz w:val="28"/>
          <w:szCs w:val="28"/>
        </w:rPr>
        <w:t xml:space="preserve"> name;</w:t>
      </w:r>
    </w:p>
    <w:p w14:paraId="09945AFD" w14:textId="736DE955" w:rsidR="00415114" w:rsidRPr="00FE2A92" w:rsidRDefault="00415114" w:rsidP="00FE2A92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alter table </w:t>
      </w:r>
      <w:proofErr w:type="spellStart"/>
      <w:r w:rsidRPr="00FE2A92">
        <w:rPr>
          <w:sz w:val="28"/>
          <w:szCs w:val="28"/>
        </w:rPr>
        <w:t>table</w:t>
      </w:r>
      <w:proofErr w:type="spellEnd"/>
      <w:r w:rsidRPr="00FE2A92">
        <w:rPr>
          <w:sz w:val="28"/>
          <w:szCs w:val="28"/>
        </w:rPr>
        <w:t xml:space="preserve"> name </w:t>
      </w:r>
      <w:r w:rsidR="00926D25" w:rsidRPr="00FE2A92">
        <w:rPr>
          <w:sz w:val="28"/>
          <w:szCs w:val="28"/>
        </w:rPr>
        <w:t>modify</w:t>
      </w:r>
      <w:r w:rsidRPr="00FE2A92">
        <w:rPr>
          <w:sz w:val="28"/>
          <w:szCs w:val="28"/>
        </w:rPr>
        <w:t xml:space="preserve"> column </w:t>
      </w:r>
      <w:proofErr w:type="spellStart"/>
      <w:r w:rsidRPr="00FE2A92">
        <w:rPr>
          <w:sz w:val="28"/>
          <w:szCs w:val="28"/>
        </w:rPr>
        <w:t>column</w:t>
      </w:r>
      <w:proofErr w:type="spellEnd"/>
      <w:r w:rsidRPr="00FE2A92">
        <w:rPr>
          <w:sz w:val="28"/>
          <w:szCs w:val="28"/>
        </w:rPr>
        <w:t xml:space="preserve"> name</w:t>
      </w:r>
      <w:r w:rsidR="0071762D" w:rsidRPr="00FE2A92">
        <w:rPr>
          <w:sz w:val="28"/>
          <w:szCs w:val="28"/>
        </w:rPr>
        <w:t xml:space="preserve"> datatype</w:t>
      </w:r>
      <w:r w:rsidRPr="00FE2A92">
        <w:rPr>
          <w:sz w:val="28"/>
          <w:szCs w:val="28"/>
        </w:rPr>
        <w:t>;</w:t>
      </w:r>
    </w:p>
    <w:p w14:paraId="447827AC" w14:textId="66FB068D" w:rsidR="00421B07" w:rsidRPr="00FE2A92" w:rsidRDefault="00140E6C" w:rsidP="00FE2A92">
      <w:pPr>
        <w:pStyle w:val="ListParagraph"/>
        <w:numPr>
          <w:ilvl w:val="1"/>
          <w:numId w:val="48"/>
        </w:numPr>
        <w:rPr>
          <w:b/>
          <w:bCs/>
          <w:sz w:val="32"/>
          <w:szCs w:val="32"/>
        </w:rPr>
      </w:pPr>
      <w:r w:rsidRPr="00FE2A92">
        <w:rPr>
          <w:b/>
          <w:bCs/>
          <w:sz w:val="32"/>
          <w:szCs w:val="32"/>
        </w:rPr>
        <w:t xml:space="preserve">drop: </w:t>
      </w:r>
      <w:r w:rsidR="00421B07" w:rsidRPr="00FE2A92">
        <w:rPr>
          <w:sz w:val="28"/>
          <w:szCs w:val="28"/>
        </w:rPr>
        <w:t>it is used to delete table structure and record.</w:t>
      </w:r>
    </w:p>
    <w:p w14:paraId="24DDAAE7" w14:textId="0A8FA9F7" w:rsidR="00140E6C" w:rsidRPr="00FE2A92" w:rsidRDefault="00C46D92" w:rsidP="00FE2A92">
      <w:pPr>
        <w:pStyle w:val="ListParagraph"/>
        <w:ind w:left="1440"/>
        <w:rPr>
          <w:b/>
          <w:bCs/>
          <w:sz w:val="32"/>
          <w:szCs w:val="32"/>
        </w:rPr>
      </w:pPr>
      <w:r w:rsidRPr="00FE2A92">
        <w:rPr>
          <w:sz w:val="28"/>
          <w:szCs w:val="28"/>
        </w:rPr>
        <w:t>drop ta</w:t>
      </w:r>
      <w:r w:rsidR="00475972" w:rsidRPr="00FE2A92">
        <w:rPr>
          <w:sz w:val="28"/>
          <w:szCs w:val="28"/>
        </w:rPr>
        <w:t xml:space="preserve">ble </w:t>
      </w:r>
      <w:proofErr w:type="spellStart"/>
      <w:r w:rsidR="00475972" w:rsidRPr="00FE2A92">
        <w:rPr>
          <w:sz w:val="28"/>
          <w:szCs w:val="28"/>
        </w:rPr>
        <w:t>table</w:t>
      </w:r>
      <w:proofErr w:type="spellEnd"/>
      <w:r w:rsidR="00475972" w:rsidRPr="00FE2A92">
        <w:rPr>
          <w:sz w:val="28"/>
          <w:szCs w:val="28"/>
        </w:rPr>
        <w:t xml:space="preserve"> name;</w:t>
      </w:r>
    </w:p>
    <w:p w14:paraId="445FF6E1" w14:textId="0C3E9920" w:rsidR="00421B07" w:rsidRPr="00FE2A92" w:rsidRDefault="00845261" w:rsidP="00FE2A92">
      <w:pPr>
        <w:pStyle w:val="ListParagraph"/>
        <w:numPr>
          <w:ilvl w:val="1"/>
          <w:numId w:val="48"/>
        </w:numPr>
        <w:rPr>
          <w:sz w:val="28"/>
          <w:szCs w:val="28"/>
        </w:rPr>
      </w:pPr>
      <w:proofErr w:type="gramStart"/>
      <w:r w:rsidRPr="00FE2A92">
        <w:rPr>
          <w:b/>
          <w:bCs/>
          <w:sz w:val="32"/>
          <w:szCs w:val="32"/>
        </w:rPr>
        <w:t>truncate :</w:t>
      </w:r>
      <w:proofErr w:type="gramEnd"/>
      <w:r w:rsidR="004F4A37" w:rsidRPr="00FE2A92">
        <w:rPr>
          <w:b/>
          <w:bCs/>
          <w:sz w:val="32"/>
          <w:szCs w:val="32"/>
        </w:rPr>
        <w:t xml:space="preserve"> </w:t>
      </w:r>
      <w:r w:rsidR="00421B07" w:rsidRPr="00FE2A92">
        <w:rPr>
          <w:sz w:val="28"/>
          <w:szCs w:val="28"/>
        </w:rPr>
        <w:t xml:space="preserve">it is used </w:t>
      </w:r>
      <w:r w:rsidR="007A00AD" w:rsidRPr="00FE2A92">
        <w:rPr>
          <w:sz w:val="28"/>
          <w:szCs w:val="28"/>
        </w:rPr>
        <w:t xml:space="preserve">to delete all </w:t>
      </w:r>
      <w:r w:rsidR="00A24422" w:rsidRPr="00FE2A92">
        <w:rPr>
          <w:sz w:val="28"/>
          <w:szCs w:val="28"/>
        </w:rPr>
        <w:t xml:space="preserve">record and display the </w:t>
      </w:r>
      <w:r w:rsidR="008669AE" w:rsidRPr="00FE2A92">
        <w:rPr>
          <w:sz w:val="28"/>
          <w:szCs w:val="28"/>
        </w:rPr>
        <w:t>table structure.</w:t>
      </w:r>
    </w:p>
    <w:p w14:paraId="7FD4EF67" w14:textId="62F6FC19" w:rsidR="00475972" w:rsidRPr="00FE2A92" w:rsidRDefault="008F2A53" w:rsidP="00FE2A92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truncate table </w:t>
      </w:r>
      <w:proofErr w:type="spellStart"/>
      <w:r w:rsidR="00953E2B" w:rsidRPr="00FE2A92">
        <w:rPr>
          <w:sz w:val="28"/>
          <w:szCs w:val="28"/>
        </w:rPr>
        <w:t>table</w:t>
      </w:r>
      <w:proofErr w:type="spellEnd"/>
      <w:r w:rsidR="00953E2B" w:rsidRPr="00FE2A92">
        <w:rPr>
          <w:sz w:val="28"/>
          <w:szCs w:val="28"/>
        </w:rPr>
        <w:t xml:space="preserve"> name;</w:t>
      </w:r>
    </w:p>
    <w:p w14:paraId="4AC8383C" w14:textId="77777777" w:rsidR="006D42ED" w:rsidRDefault="006D42ED" w:rsidP="00415114">
      <w:pPr>
        <w:rPr>
          <w:sz w:val="28"/>
          <w:szCs w:val="28"/>
        </w:rPr>
      </w:pPr>
    </w:p>
    <w:p w14:paraId="02D4B782" w14:textId="6351843A" w:rsidR="006D42ED" w:rsidRPr="009407FE" w:rsidRDefault="00A1577A" w:rsidP="00415114">
      <w:pPr>
        <w:rPr>
          <w:b/>
          <w:bCs/>
          <w:sz w:val="32"/>
          <w:szCs w:val="32"/>
        </w:rPr>
      </w:pPr>
      <w:r w:rsidRPr="009407FE">
        <w:rPr>
          <w:b/>
          <w:bCs/>
          <w:sz w:val="32"/>
          <w:szCs w:val="32"/>
        </w:rPr>
        <w:t>2. Explain the CREATE command and its syntax.</w:t>
      </w:r>
    </w:p>
    <w:p w14:paraId="76A3A017" w14:textId="1076D349" w:rsidR="00A1577A" w:rsidRPr="00FE2A92" w:rsidRDefault="00685A29" w:rsidP="00FE2A92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>Create comm</w:t>
      </w:r>
      <w:r w:rsidR="003F2799" w:rsidRPr="00FE2A92">
        <w:rPr>
          <w:sz w:val="28"/>
          <w:szCs w:val="28"/>
        </w:rPr>
        <w:t xml:space="preserve">and </w:t>
      </w:r>
      <w:r w:rsidR="00C50B8D" w:rsidRPr="00FE2A92">
        <w:rPr>
          <w:sz w:val="28"/>
          <w:szCs w:val="28"/>
        </w:rPr>
        <w:t xml:space="preserve">used </w:t>
      </w:r>
      <w:r w:rsidR="006C5546" w:rsidRPr="00FE2A92">
        <w:rPr>
          <w:sz w:val="28"/>
          <w:szCs w:val="28"/>
        </w:rPr>
        <w:t xml:space="preserve">database, table, </w:t>
      </w:r>
      <w:proofErr w:type="spellStart"/>
      <w:proofErr w:type="gramStart"/>
      <w:r w:rsidR="006C5546" w:rsidRPr="00FE2A92">
        <w:rPr>
          <w:sz w:val="28"/>
          <w:szCs w:val="28"/>
        </w:rPr>
        <w:t>view</w:t>
      </w:r>
      <w:r w:rsidR="004F4A37" w:rsidRPr="00FE2A92">
        <w:rPr>
          <w:sz w:val="28"/>
          <w:szCs w:val="28"/>
        </w:rPr>
        <w:t>,</w:t>
      </w:r>
      <w:r w:rsidR="004A4480" w:rsidRPr="00FE2A92">
        <w:rPr>
          <w:sz w:val="28"/>
          <w:szCs w:val="28"/>
        </w:rPr>
        <w:t>procedure</w:t>
      </w:r>
      <w:proofErr w:type="gramEnd"/>
      <w:r w:rsidR="004A4480" w:rsidRPr="00FE2A92">
        <w:rPr>
          <w:sz w:val="28"/>
          <w:szCs w:val="28"/>
        </w:rPr>
        <w:t>,trigger</w:t>
      </w:r>
      <w:proofErr w:type="spellEnd"/>
      <w:r w:rsidR="006C5546" w:rsidRPr="00FE2A92">
        <w:rPr>
          <w:sz w:val="28"/>
          <w:szCs w:val="28"/>
        </w:rPr>
        <w:t xml:space="preserve"> create in </w:t>
      </w:r>
      <w:proofErr w:type="spellStart"/>
      <w:r w:rsidR="006C5546" w:rsidRPr="00FE2A92">
        <w:rPr>
          <w:sz w:val="28"/>
          <w:szCs w:val="28"/>
        </w:rPr>
        <w:t>sql</w:t>
      </w:r>
      <w:proofErr w:type="spellEnd"/>
      <w:r w:rsidR="006C5546" w:rsidRPr="00FE2A92">
        <w:rPr>
          <w:sz w:val="28"/>
          <w:szCs w:val="28"/>
        </w:rPr>
        <w:t>.</w:t>
      </w:r>
    </w:p>
    <w:p w14:paraId="2AD208B0" w14:textId="0C003E30" w:rsidR="00211C68" w:rsidRPr="00FE2A92" w:rsidRDefault="00E03AAE" w:rsidP="00FE2A92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FE2A92">
        <w:rPr>
          <w:b/>
          <w:bCs/>
          <w:sz w:val="32"/>
          <w:szCs w:val="32"/>
        </w:rPr>
        <w:t>Create database:</w:t>
      </w:r>
      <w:r w:rsidRPr="00FE2A92">
        <w:rPr>
          <w:sz w:val="28"/>
          <w:szCs w:val="28"/>
        </w:rPr>
        <w:t xml:space="preserve"> </w:t>
      </w:r>
      <w:r w:rsidR="003E0D12" w:rsidRPr="00FE2A92">
        <w:rPr>
          <w:sz w:val="28"/>
          <w:szCs w:val="28"/>
        </w:rPr>
        <w:t xml:space="preserve">Crete database </w:t>
      </w:r>
      <w:proofErr w:type="spellStart"/>
      <w:r w:rsidR="003E0D12" w:rsidRPr="00FE2A92">
        <w:rPr>
          <w:sz w:val="28"/>
          <w:szCs w:val="28"/>
        </w:rPr>
        <w:t>database</w:t>
      </w:r>
      <w:proofErr w:type="spellEnd"/>
      <w:r w:rsidR="003E0D12" w:rsidRPr="00FE2A92">
        <w:rPr>
          <w:sz w:val="28"/>
          <w:szCs w:val="28"/>
        </w:rPr>
        <w:t xml:space="preserve"> name;</w:t>
      </w:r>
    </w:p>
    <w:p w14:paraId="5C830C1E" w14:textId="16FC71F8" w:rsidR="003E0D12" w:rsidRPr="00FE2A92" w:rsidRDefault="00E03AAE" w:rsidP="00FE2A92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FE2A92">
        <w:rPr>
          <w:b/>
          <w:bCs/>
          <w:sz w:val="32"/>
          <w:szCs w:val="32"/>
        </w:rPr>
        <w:t xml:space="preserve">Create </w:t>
      </w:r>
      <w:proofErr w:type="gramStart"/>
      <w:r w:rsidRPr="00FE2A92">
        <w:rPr>
          <w:b/>
          <w:bCs/>
          <w:sz w:val="32"/>
          <w:szCs w:val="32"/>
        </w:rPr>
        <w:t>table :</w:t>
      </w:r>
      <w:proofErr w:type="gramEnd"/>
      <w:r w:rsidRPr="00FE2A92">
        <w:rPr>
          <w:sz w:val="28"/>
          <w:szCs w:val="28"/>
        </w:rPr>
        <w:t xml:space="preserve"> create table </w:t>
      </w:r>
      <w:proofErr w:type="spellStart"/>
      <w:r w:rsidRPr="00FE2A92">
        <w:rPr>
          <w:sz w:val="28"/>
          <w:szCs w:val="28"/>
        </w:rPr>
        <w:t>ta</w:t>
      </w:r>
      <w:r w:rsidR="00844C4D" w:rsidRPr="00FE2A92">
        <w:rPr>
          <w:sz w:val="28"/>
          <w:szCs w:val="28"/>
        </w:rPr>
        <w:t>ble</w:t>
      </w:r>
      <w:proofErr w:type="spellEnd"/>
      <w:r w:rsidR="00844C4D" w:rsidRPr="00FE2A92">
        <w:rPr>
          <w:sz w:val="28"/>
          <w:szCs w:val="28"/>
        </w:rPr>
        <w:t xml:space="preserve"> name(</w:t>
      </w:r>
    </w:p>
    <w:p w14:paraId="1F5361D5" w14:textId="1C1950C7" w:rsidR="00844C4D" w:rsidRPr="00FE2A92" w:rsidRDefault="00844C4D" w:rsidP="00FE2A92">
      <w:pPr>
        <w:pStyle w:val="ListParagraph"/>
        <w:numPr>
          <w:ilvl w:val="6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 xml:space="preserve">Id </w:t>
      </w:r>
      <w:proofErr w:type="gramStart"/>
      <w:r w:rsidRPr="00FE2A92">
        <w:rPr>
          <w:sz w:val="28"/>
          <w:szCs w:val="28"/>
        </w:rPr>
        <w:t>int ,</w:t>
      </w:r>
      <w:proofErr w:type="gramEnd"/>
    </w:p>
    <w:p w14:paraId="394A783D" w14:textId="01B9D87F" w:rsidR="00844C4D" w:rsidRPr="00FE2A92" w:rsidRDefault="00844C4D" w:rsidP="00FE2A92">
      <w:pPr>
        <w:pStyle w:val="ListParagraph"/>
        <w:numPr>
          <w:ilvl w:val="6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 xml:space="preserve">Name </w:t>
      </w:r>
      <w:proofErr w:type="gramStart"/>
      <w:r w:rsidRPr="00FE2A92">
        <w:rPr>
          <w:sz w:val="28"/>
          <w:szCs w:val="28"/>
        </w:rPr>
        <w:t>text ,</w:t>
      </w:r>
      <w:proofErr w:type="gramEnd"/>
      <w:r w:rsidRPr="00FE2A92">
        <w:rPr>
          <w:sz w:val="28"/>
          <w:szCs w:val="28"/>
        </w:rPr>
        <w:t xml:space="preserve"> </w:t>
      </w:r>
    </w:p>
    <w:p w14:paraId="6203C8E4" w14:textId="4A38C696" w:rsidR="00844C4D" w:rsidRPr="00FE2A92" w:rsidRDefault="00844C4D" w:rsidP="00FE2A92">
      <w:pPr>
        <w:pStyle w:val="ListParagraph"/>
        <w:numPr>
          <w:ilvl w:val="6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 xml:space="preserve">Salary </w:t>
      </w:r>
      <w:r w:rsidR="004A6FE4" w:rsidRPr="00FE2A92">
        <w:rPr>
          <w:sz w:val="28"/>
          <w:szCs w:val="28"/>
        </w:rPr>
        <w:t>int</w:t>
      </w:r>
    </w:p>
    <w:p w14:paraId="22F72839" w14:textId="5E5941F3" w:rsidR="004A6FE4" w:rsidRPr="00FE2A92" w:rsidRDefault="004A6FE4" w:rsidP="00FE2A92">
      <w:pPr>
        <w:pStyle w:val="ListParagraph"/>
        <w:numPr>
          <w:ilvl w:val="6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>);</w:t>
      </w:r>
    </w:p>
    <w:p w14:paraId="4813E00C" w14:textId="4EA7E853" w:rsidR="004A6FE4" w:rsidRPr="00FE2A92" w:rsidRDefault="004A6FE4" w:rsidP="00FE2A92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FE2A92">
        <w:rPr>
          <w:b/>
          <w:bCs/>
          <w:sz w:val="32"/>
          <w:szCs w:val="32"/>
        </w:rPr>
        <w:t xml:space="preserve">Create </w:t>
      </w:r>
      <w:proofErr w:type="gramStart"/>
      <w:r w:rsidRPr="00FE2A92">
        <w:rPr>
          <w:b/>
          <w:bCs/>
          <w:sz w:val="32"/>
          <w:szCs w:val="32"/>
        </w:rPr>
        <w:t>view :</w:t>
      </w:r>
      <w:proofErr w:type="gramEnd"/>
      <w:r w:rsidRPr="00FE2A92">
        <w:rPr>
          <w:sz w:val="28"/>
          <w:szCs w:val="28"/>
        </w:rPr>
        <w:t xml:space="preserve"> </w:t>
      </w:r>
      <w:r w:rsidR="007C30BA" w:rsidRPr="00FE2A92">
        <w:rPr>
          <w:sz w:val="28"/>
          <w:szCs w:val="28"/>
        </w:rPr>
        <w:t xml:space="preserve">create view </w:t>
      </w:r>
      <w:proofErr w:type="spellStart"/>
      <w:r w:rsidR="007C30BA" w:rsidRPr="00FE2A92">
        <w:rPr>
          <w:sz w:val="28"/>
          <w:szCs w:val="28"/>
        </w:rPr>
        <w:t>view</w:t>
      </w:r>
      <w:proofErr w:type="spellEnd"/>
      <w:r w:rsidR="007C30BA" w:rsidRPr="00FE2A92">
        <w:rPr>
          <w:sz w:val="28"/>
          <w:szCs w:val="28"/>
        </w:rPr>
        <w:t xml:space="preserve"> name</w:t>
      </w:r>
      <w:r w:rsidR="003656C7" w:rsidRPr="00FE2A92">
        <w:rPr>
          <w:sz w:val="28"/>
          <w:szCs w:val="28"/>
        </w:rPr>
        <w:t xml:space="preserve"> as column name from table name </w:t>
      </w:r>
      <w:r w:rsidR="00C0601B" w:rsidRPr="00FE2A92">
        <w:rPr>
          <w:sz w:val="28"/>
          <w:szCs w:val="28"/>
        </w:rPr>
        <w:t>condition;</w:t>
      </w:r>
    </w:p>
    <w:p w14:paraId="080184A9" w14:textId="1449CD64" w:rsidR="00C0601B" w:rsidRPr="00FE2A92" w:rsidRDefault="00C0601B" w:rsidP="00FE2A92">
      <w:pPr>
        <w:pStyle w:val="ListParagraph"/>
        <w:numPr>
          <w:ilvl w:val="1"/>
          <w:numId w:val="49"/>
        </w:numPr>
        <w:rPr>
          <w:sz w:val="28"/>
          <w:szCs w:val="28"/>
        </w:rPr>
      </w:pPr>
      <w:r w:rsidRPr="00FE2A92">
        <w:rPr>
          <w:sz w:val="28"/>
          <w:szCs w:val="28"/>
        </w:rPr>
        <w:t>Select * from view name;</w:t>
      </w:r>
    </w:p>
    <w:p w14:paraId="1081121E" w14:textId="77777777" w:rsidR="00413732" w:rsidRPr="00FE2A92" w:rsidRDefault="006610AE" w:rsidP="00FE2A92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FE2A92">
        <w:rPr>
          <w:b/>
          <w:bCs/>
          <w:sz w:val="32"/>
          <w:szCs w:val="32"/>
        </w:rPr>
        <w:t xml:space="preserve">Create </w:t>
      </w:r>
      <w:proofErr w:type="gramStart"/>
      <w:r w:rsidRPr="00FE2A92">
        <w:rPr>
          <w:b/>
          <w:bCs/>
          <w:sz w:val="32"/>
          <w:szCs w:val="32"/>
        </w:rPr>
        <w:t>procedure :</w:t>
      </w:r>
      <w:proofErr w:type="gramEnd"/>
      <w:r w:rsidRPr="00FE2A92">
        <w:rPr>
          <w:b/>
          <w:bCs/>
          <w:sz w:val="32"/>
          <w:szCs w:val="32"/>
        </w:rPr>
        <w:t xml:space="preserve"> </w:t>
      </w:r>
    </w:p>
    <w:p w14:paraId="21178A04" w14:textId="40FBA1F5" w:rsidR="00413732" w:rsidRPr="00FE2A92" w:rsidRDefault="00413732" w:rsidP="00FE2A92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FE2A92">
        <w:rPr>
          <w:b/>
          <w:bCs/>
          <w:sz w:val="32"/>
          <w:szCs w:val="32"/>
        </w:rPr>
        <w:lastRenderedPageBreak/>
        <w:t>Without argument:</w:t>
      </w:r>
    </w:p>
    <w:p w14:paraId="1F167FA1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 xml:space="preserve">Create procedure </w:t>
      </w:r>
      <w:proofErr w:type="spellStart"/>
      <w:r w:rsidRPr="00FE2A92">
        <w:rPr>
          <w:sz w:val="28"/>
          <w:szCs w:val="28"/>
        </w:rPr>
        <w:t>procedurename</w:t>
      </w:r>
      <w:proofErr w:type="spellEnd"/>
      <w:r w:rsidRPr="00FE2A92">
        <w:rPr>
          <w:sz w:val="28"/>
          <w:szCs w:val="28"/>
        </w:rPr>
        <w:t xml:space="preserve"> ()</w:t>
      </w:r>
    </w:p>
    <w:p w14:paraId="3D2B1952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Begin</w:t>
      </w:r>
    </w:p>
    <w:p w14:paraId="3977281B" w14:textId="652DDBD5" w:rsidR="00413732" w:rsidRPr="00FE2A92" w:rsidRDefault="00413732" w:rsidP="00E736AF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Insert into </w:t>
      </w:r>
      <w:proofErr w:type="spellStart"/>
      <w:r w:rsidRPr="00FE2A92">
        <w:rPr>
          <w:sz w:val="28"/>
          <w:szCs w:val="28"/>
        </w:rPr>
        <w:t>tablename</w:t>
      </w:r>
      <w:proofErr w:type="spellEnd"/>
      <w:r w:rsidRPr="00FE2A92">
        <w:rPr>
          <w:sz w:val="28"/>
          <w:szCs w:val="28"/>
        </w:rPr>
        <w:t xml:space="preserve"> value (insert value);</w:t>
      </w:r>
    </w:p>
    <w:p w14:paraId="2B4A76B7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End</w:t>
      </w:r>
    </w:p>
    <w:p w14:paraId="62B91B54" w14:textId="77777777" w:rsidR="00413732" w:rsidRDefault="00413732" w:rsidP="00413732">
      <w:pPr>
        <w:pStyle w:val="ListParagraph"/>
        <w:ind w:left="1800"/>
        <w:rPr>
          <w:sz w:val="28"/>
          <w:szCs w:val="28"/>
        </w:rPr>
      </w:pPr>
    </w:p>
    <w:p w14:paraId="725A3EFA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 xml:space="preserve">Call </w:t>
      </w:r>
      <w:proofErr w:type="spellStart"/>
      <w:r w:rsidRPr="00FE2A92">
        <w:rPr>
          <w:sz w:val="28"/>
          <w:szCs w:val="28"/>
        </w:rPr>
        <w:t>procedurename</w:t>
      </w:r>
      <w:proofErr w:type="spellEnd"/>
      <w:r w:rsidRPr="00FE2A92">
        <w:rPr>
          <w:sz w:val="28"/>
          <w:szCs w:val="28"/>
        </w:rPr>
        <w:t>;</w:t>
      </w:r>
    </w:p>
    <w:p w14:paraId="0B2EF861" w14:textId="77777777" w:rsidR="00413732" w:rsidRDefault="00413732" w:rsidP="00413732">
      <w:pPr>
        <w:pStyle w:val="ListParagraph"/>
        <w:ind w:left="1800"/>
        <w:rPr>
          <w:sz w:val="28"/>
          <w:szCs w:val="28"/>
        </w:rPr>
      </w:pPr>
    </w:p>
    <w:p w14:paraId="23FB68F2" w14:textId="77777777" w:rsidR="00413732" w:rsidRPr="00FE2A92" w:rsidRDefault="00413732" w:rsidP="00FE2A92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FE2A92">
        <w:rPr>
          <w:b/>
          <w:bCs/>
          <w:sz w:val="32"/>
          <w:szCs w:val="32"/>
        </w:rPr>
        <w:t>With argument:</w:t>
      </w:r>
    </w:p>
    <w:p w14:paraId="7EF5DF3B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 xml:space="preserve">Create procedure </w:t>
      </w:r>
      <w:proofErr w:type="spellStart"/>
      <w:r w:rsidRPr="00FE2A92">
        <w:rPr>
          <w:sz w:val="28"/>
          <w:szCs w:val="28"/>
        </w:rPr>
        <w:t>procedurename</w:t>
      </w:r>
      <w:proofErr w:type="spellEnd"/>
      <w:r w:rsidRPr="00FE2A92">
        <w:rPr>
          <w:sz w:val="28"/>
          <w:szCs w:val="28"/>
        </w:rPr>
        <w:t xml:space="preserve"> (parameter datatype)</w:t>
      </w:r>
    </w:p>
    <w:p w14:paraId="3981DA0A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Begin</w:t>
      </w:r>
    </w:p>
    <w:p w14:paraId="459671FF" w14:textId="01DF1947" w:rsidR="00413732" w:rsidRPr="00FE2A92" w:rsidRDefault="00413732" w:rsidP="00E736AF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Insert into </w:t>
      </w:r>
      <w:proofErr w:type="spellStart"/>
      <w:r w:rsidRPr="00FE2A92">
        <w:rPr>
          <w:sz w:val="28"/>
          <w:szCs w:val="28"/>
        </w:rPr>
        <w:t>tablename</w:t>
      </w:r>
      <w:proofErr w:type="spellEnd"/>
      <w:r w:rsidRPr="00FE2A92">
        <w:rPr>
          <w:sz w:val="28"/>
          <w:szCs w:val="28"/>
        </w:rPr>
        <w:t xml:space="preserve"> value (</w:t>
      </w:r>
      <w:proofErr w:type="spellStart"/>
      <w:r w:rsidRPr="00FE2A92">
        <w:rPr>
          <w:sz w:val="28"/>
          <w:szCs w:val="28"/>
        </w:rPr>
        <w:t>paramater</w:t>
      </w:r>
      <w:proofErr w:type="spellEnd"/>
      <w:r w:rsidRPr="00FE2A92">
        <w:rPr>
          <w:sz w:val="28"/>
          <w:szCs w:val="28"/>
        </w:rPr>
        <w:t>);</w:t>
      </w:r>
    </w:p>
    <w:p w14:paraId="37A01E9A" w14:textId="77777777" w:rsidR="00413732" w:rsidRPr="00FE2A9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End</w:t>
      </w:r>
    </w:p>
    <w:p w14:paraId="0E74F807" w14:textId="77777777" w:rsidR="00413732" w:rsidRDefault="00413732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 xml:space="preserve">Call </w:t>
      </w:r>
      <w:proofErr w:type="spellStart"/>
      <w:r w:rsidRPr="00FE2A92">
        <w:rPr>
          <w:sz w:val="28"/>
          <w:szCs w:val="28"/>
        </w:rPr>
        <w:t>procedurename</w:t>
      </w:r>
      <w:proofErr w:type="spellEnd"/>
      <w:r w:rsidRPr="00FE2A92">
        <w:rPr>
          <w:sz w:val="28"/>
          <w:szCs w:val="28"/>
        </w:rPr>
        <w:t>(argument);</w:t>
      </w:r>
    </w:p>
    <w:p w14:paraId="628B6319" w14:textId="77777777" w:rsidR="00E736AF" w:rsidRPr="00FE2A92" w:rsidRDefault="00E736AF" w:rsidP="00E736AF">
      <w:pPr>
        <w:pStyle w:val="ListParagraph"/>
        <w:rPr>
          <w:sz w:val="28"/>
          <w:szCs w:val="28"/>
        </w:rPr>
      </w:pPr>
    </w:p>
    <w:p w14:paraId="1FF574F1" w14:textId="6605924A" w:rsidR="00530362" w:rsidRPr="00FE2A92" w:rsidRDefault="00530362" w:rsidP="00FE2A92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FE2A92">
        <w:rPr>
          <w:b/>
          <w:bCs/>
          <w:sz w:val="32"/>
          <w:szCs w:val="32"/>
        </w:rPr>
        <w:t xml:space="preserve">Create </w:t>
      </w:r>
      <w:proofErr w:type="gramStart"/>
      <w:r w:rsidRPr="00FE2A92">
        <w:rPr>
          <w:b/>
          <w:bCs/>
          <w:sz w:val="32"/>
          <w:szCs w:val="32"/>
        </w:rPr>
        <w:t>trigger :</w:t>
      </w:r>
      <w:proofErr w:type="gramEnd"/>
      <w:r w:rsidRPr="00FE2A92">
        <w:rPr>
          <w:sz w:val="28"/>
          <w:szCs w:val="28"/>
        </w:rPr>
        <w:t xml:space="preserve"> </w:t>
      </w:r>
      <w:r w:rsidR="003A668A" w:rsidRPr="00FE2A92">
        <w:rPr>
          <w:sz w:val="28"/>
          <w:szCs w:val="28"/>
        </w:rPr>
        <w:t xml:space="preserve">create trigger t1 after insert on </w:t>
      </w:r>
      <w:proofErr w:type="spellStart"/>
      <w:r w:rsidR="001F6CE7" w:rsidRPr="00FE2A92">
        <w:rPr>
          <w:sz w:val="28"/>
          <w:szCs w:val="28"/>
        </w:rPr>
        <w:t>tablename</w:t>
      </w:r>
      <w:proofErr w:type="spellEnd"/>
      <w:r w:rsidR="001F6CE7" w:rsidRPr="00FE2A92">
        <w:rPr>
          <w:sz w:val="28"/>
          <w:szCs w:val="28"/>
        </w:rPr>
        <w:t xml:space="preserve"> </w:t>
      </w:r>
      <w:r w:rsidR="00C2688D" w:rsidRPr="00FE2A92">
        <w:rPr>
          <w:sz w:val="28"/>
          <w:szCs w:val="28"/>
        </w:rPr>
        <w:t>for each row</w:t>
      </w:r>
    </w:p>
    <w:p w14:paraId="7CB43F19" w14:textId="58BB47B7" w:rsidR="00C2688D" w:rsidRPr="00FE2A92" w:rsidRDefault="00C2688D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Begin</w:t>
      </w:r>
    </w:p>
    <w:p w14:paraId="74147584" w14:textId="66CE49CB" w:rsidR="00C2688D" w:rsidRPr="00FE2A92" w:rsidRDefault="00C2688D" w:rsidP="00E736AF">
      <w:pPr>
        <w:pStyle w:val="ListParagraph"/>
        <w:ind w:left="1440"/>
        <w:rPr>
          <w:sz w:val="28"/>
          <w:szCs w:val="28"/>
        </w:rPr>
      </w:pPr>
      <w:r w:rsidRPr="00FE2A92">
        <w:rPr>
          <w:sz w:val="28"/>
          <w:szCs w:val="28"/>
        </w:rPr>
        <w:t xml:space="preserve">Insert into </w:t>
      </w:r>
      <w:proofErr w:type="spellStart"/>
      <w:r w:rsidR="00C3367B" w:rsidRPr="00FE2A92">
        <w:rPr>
          <w:sz w:val="28"/>
          <w:szCs w:val="28"/>
        </w:rPr>
        <w:t>tablename</w:t>
      </w:r>
      <w:proofErr w:type="spellEnd"/>
      <w:r w:rsidR="00C3367B" w:rsidRPr="00FE2A92">
        <w:rPr>
          <w:sz w:val="28"/>
          <w:szCs w:val="28"/>
        </w:rPr>
        <w:t xml:space="preserve"> </w:t>
      </w:r>
      <w:r w:rsidR="00CB2EB5" w:rsidRPr="00FE2A92">
        <w:rPr>
          <w:sz w:val="28"/>
          <w:szCs w:val="28"/>
        </w:rPr>
        <w:t>(</w:t>
      </w:r>
      <w:proofErr w:type="spellStart"/>
      <w:r w:rsidR="00CB2EB5" w:rsidRPr="00FE2A92">
        <w:rPr>
          <w:sz w:val="28"/>
          <w:szCs w:val="28"/>
        </w:rPr>
        <w:t>columnname</w:t>
      </w:r>
      <w:proofErr w:type="spellEnd"/>
      <w:r w:rsidR="00CB2EB5" w:rsidRPr="00FE2A92">
        <w:rPr>
          <w:sz w:val="28"/>
          <w:szCs w:val="28"/>
        </w:rPr>
        <w:t>)</w:t>
      </w:r>
      <w:r w:rsidR="0083288F" w:rsidRPr="00FE2A92">
        <w:rPr>
          <w:sz w:val="28"/>
          <w:szCs w:val="28"/>
        </w:rPr>
        <w:t xml:space="preserve"> values(</w:t>
      </w:r>
      <w:proofErr w:type="spellStart"/>
      <w:proofErr w:type="gramStart"/>
      <w:r w:rsidR="0083288F" w:rsidRPr="00FE2A92">
        <w:rPr>
          <w:sz w:val="28"/>
          <w:szCs w:val="28"/>
        </w:rPr>
        <w:t>new.tablename</w:t>
      </w:r>
      <w:proofErr w:type="spellEnd"/>
      <w:proofErr w:type="gramEnd"/>
      <w:r w:rsidR="0083288F" w:rsidRPr="00FE2A92">
        <w:rPr>
          <w:sz w:val="28"/>
          <w:szCs w:val="28"/>
        </w:rPr>
        <w:t>)</w:t>
      </w:r>
    </w:p>
    <w:p w14:paraId="7CA7283B" w14:textId="5E117201" w:rsidR="00E834B7" w:rsidRPr="00FE2A92" w:rsidRDefault="00E834B7" w:rsidP="00E736AF">
      <w:pPr>
        <w:pStyle w:val="ListParagraph"/>
        <w:rPr>
          <w:sz w:val="28"/>
          <w:szCs w:val="28"/>
        </w:rPr>
      </w:pPr>
      <w:r w:rsidRPr="00FE2A92">
        <w:rPr>
          <w:sz w:val="28"/>
          <w:szCs w:val="28"/>
        </w:rPr>
        <w:t>end</w:t>
      </w:r>
    </w:p>
    <w:p w14:paraId="1C91A63D" w14:textId="77777777" w:rsidR="007C3556" w:rsidRDefault="007C3556" w:rsidP="004A6FE4">
      <w:pPr>
        <w:rPr>
          <w:sz w:val="28"/>
          <w:szCs w:val="28"/>
        </w:rPr>
      </w:pPr>
    </w:p>
    <w:p w14:paraId="0057CAD9" w14:textId="044E7600" w:rsidR="007C3556" w:rsidRPr="00883EFB" w:rsidRDefault="00883EFB" w:rsidP="00883EF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8D6409" w:rsidRPr="00883EFB">
        <w:rPr>
          <w:b/>
          <w:bCs/>
          <w:sz w:val="32"/>
          <w:szCs w:val="32"/>
        </w:rPr>
        <w:t>What is the purpose of specifying data types and constraints during table creation?</w:t>
      </w:r>
    </w:p>
    <w:p w14:paraId="60DD2F8E" w14:textId="77777777" w:rsidR="0014157F" w:rsidRDefault="0014157F" w:rsidP="0014157F">
      <w:pPr>
        <w:pStyle w:val="ListParagraph"/>
        <w:rPr>
          <w:sz w:val="28"/>
          <w:szCs w:val="28"/>
        </w:rPr>
      </w:pPr>
    </w:p>
    <w:p w14:paraId="6A7F6772" w14:textId="6B11A85B" w:rsidR="0014157F" w:rsidRDefault="00184D60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D</w:t>
      </w:r>
      <w:r w:rsidR="00903349" w:rsidRPr="00C21DDD">
        <w:rPr>
          <w:b/>
          <w:bCs/>
          <w:sz w:val="32"/>
          <w:szCs w:val="32"/>
        </w:rPr>
        <w:t>ata</w:t>
      </w:r>
      <w:r w:rsidRPr="00C21DDD">
        <w:rPr>
          <w:b/>
          <w:bCs/>
          <w:sz w:val="32"/>
          <w:szCs w:val="32"/>
        </w:rPr>
        <w:t xml:space="preserve"> type:</w:t>
      </w:r>
      <w:r w:rsidR="00564ADB">
        <w:rPr>
          <w:b/>
          <w:bCs/>
          <w:sz w:val="32"/>
          <w:szCs w:val="32"/>
        </w:rPr>
        <w:t xml:space="preserve"> </w:t>
      </w:r>
      <w:r w:rsidR="001E5023" w:rsidRPr="00564ADB">
        <w:rPr>
          <w:sz w:val="28"/>
          <w:szCs w:val="28"/>
        </w:rPr>
        <w:t xml:space="preserve">data type id type of data </w:t>
      </w:r>
      <w:r w:rsidR="00564ADB" w:rsidRPr="00564ADB">
        <w:rPr>
          <w:sz w:val="28"/>
          <w:szCs w:val="28"/>
        </w:rPr>
        <w:t>to store the column.</w:t>
      </w:r>
    </w:p>
    <w:p w14:paraId="41C6678D" w14:textId="2860FECB" w:rsidR="000F3406" w:rsidRPr="00C177DB" w:rsidRDefault="00AD0B12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177DB">
        <w:rPr>
          <w:sz w:val="28"/>
          <w:szCs w:val="28"/>
        </w:rPr>
        <w:t>ata</w:t>
      </w:r>
      <w:r>
        <w:rPr>
          <w:sz w:val="28"/>
          <w:szCs w:val="28"/>
        </w:rPr>
        <w:t>type is a gui</w:t>
      </w:r>
      <w:r w:rsidR="00756886">
        <w:rPr>
          <w:sz w:val="28"/>
          <w:szCs w:val="28"/>
        </w:rPr>
        <w:t xml:space="preserve">deline for </w:t>
      </w:r>
      <w:proofErr w:type="spellStart"/>
      <w:r w:rsidR="00756886">
        <w:rPr>
          <w:sz w:val="28"/>
          <w:szCs w:val="28"/>
        </w:rPr>
        <w:t>sql</w:t>
      </w:r>
      <w:proofErr w:type="spellEnd"/>
      <w:r w:rsidR="00756886">
        <w:rPr>
          <w:sz w:val="28"/>
          <w:szCs w:val="28"/>
        </w:rPr>
        <w:t xml:space="preserve"> to understand what type of data is expected</w:t>
      </w:r>
      <w:r w:rsidR="00AE1226">
        <w:rPr>
          <w:sz w:val="28"/>
          <w:szCs w:val="28"/>
        </w:rPr>
        <w:t xml:space="preserve"> inside of each </w:t>
      </w:r>
      <w:proofErr w:type="gramStart"/>
      <w:r w:rsidR="00AE1226">
        <w:rPr>
          <w:sz w:val="28"/>
          <w:szCs w:val="28"/>
        </w:rPr>
        <w:t>column ,</w:t>
      </w:r>
      <w:proofErr w:type="gramEnd"/>
      <w:r w:rsidR="00AE1226">
        <w:rPr>
          <w:sz w:val="28"/>
          <w:szCs w:val="28"/>
        </w:rPr>
        <w:t xml:space="preserve"> and </w:t>
      </w:r>
      <w:r w:rsidR="00EA5EE3">
        <w:rPr>
          <w:sz w:val="28"/>
          <w:szCs w:val="28"/>
        </w:rPr>
        <w:t xml:space="preserve">what type </w:t>
      </w:r>
      <w:r w:rsidR="00AE2D6D">
        <w:rPr>
          <w:sz w:val="28"/>
          <w:szCs w:val="28"/>
        </w:rPr>
        <w:t>data stored in column.</w:t>
      </w:r>
    </w:p>
    <w:p w14:paraId="3AC69FFE" w14:textId="75C433E7" w:rsidR="00184D60" w:rsidRDefault="00184D60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Int:</w:t>
      </w:r>
      <w:r>
        <w:rPr>
          <w:sz w:val="28"/>
          <w:szCs w:val="28"/>
        </w:rPr>
        <w:t xml:space="preserve"> </w:t>
      </w:r>
      <w:r w:rsidR="00100907">
        <w:rPr>
          <w:sz w:val="28"/>
          <w:szCs w:val="28"/>
        </w:rPr>
        <w:t xml:space="preserve">declare </w:t>
      </w:r>
      <w:r w:rsidR="0054212E">
        <w:rPr>
          <w:sz w:val="28"/>
          <w:szCs w:val="28"/>
        </w:rPr>
        <w:t>the positive value.</w:t>
      </w:r>
    </w:p>
    <w:p w14:paraId="33D702C8" w14:textId="5F755359" w:rsidR="00D10E56" w:rsidRDefault="00D10E56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Float:</w:t>
      </w:r>
      <w:r>
        <w:rPr>
          <w:sz w:val="28"/>
          <w:szCs w:val="28"/>
        </w:rPr>
        <w:t xml:space="preserve"> </w:t>
      </w:r>
      <w:r w:rsidR="00C3220A">
        <w:rPr>
          <w:sz w:val="28"/>
          <w:szCs w:val="28"/>
        </w:rPr>
        <w:t>declare decimal value.</w:t>
      </w:r>
    </w:p>
    <w:p w14:paraId="0470877E" w14:textId="77777777" w:rsidR="00AE74DF" w:rsidRDefault="00C3220A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Varchar:</w:t>
      </w:r>
      <w:r>
        <w:rPr>
          <w:sz w:val="28"/>
          <w:szCs w:val="28"/>
        </w:rPr>
        <w:t xml:space="preserve"> </w:t>
      </w:r>
      <w:r w:rsidR="00AE74DF">
        <w:rPr>
          <w:sz w:val="28"/>
          <w:szCs w:val="28"/>
        </w:rPr>
        <w:t>declare string value and declare size.</w:t>
      </w:r>
    </w:p>
    <w:p w14:paraId="55E1F32B" w14:textId="77777777" w:rsidR="003042D6" w:rsidRDefault="003042D6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Text:</w:t>
      </w:r>
      <w:r>
        <w:rPr>
          <w:sz w:val="28"/>
          <w:szCs w:val="28"/>
        </w:rPr>
        <w:t xml:space="preserve"> declare string value and not declare size.</w:t>
      </w:r>
    </w:p>
    <w:p w14:paraId="58EFD1E6" w14:textId="77777777" w:rsidR="008F01C6" w:rsidRDefault="00C01C0A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lastRenderedPageBreak/>
        <w:t>Date:</w:t>
      </w:r>
      <w:r>
        <w:rPr>
          <w:sz w:val="28"/>
          <w:szCs w:val="28"/>
        </w:rPr>
        <w:t xml:space="preserve"> </w:t>
      </w:r>
      <w:r w:rsidR="00A30491">
        <w:rPr>
          <w:sz w:val="28"/>
          <w:szCs w:val="28"/>
        </w:rPr>
        <w:t xml:space="preserve">declare date </w:t>
      </w:r>
      <w:proofErr w:type="spellStart"/>
      <w:r w:rsidR="00A233E1">
        <w:rPr>
          <w:sz w:val="28"/>
          <w:szCs w:val="28"/>
        </w:rPr>
        <w:t>atomatic</w:t>
      </w:r>
      <w:r w:rsidR="00257EAD">
        <w:rPr>
          <w:sz w:val="28"/>
          <w:szCs w:val="28"/>
        </w:rPr>
        <w:t>a</w:t>
      </w:r>
      <w:r w:rsidR="00A233E1">
        <w:rPr>
          <w:sz w:val="28"/>
          <w:szCs w:val="28"/>
        </w:rPr>
        <w:t>l</w:t>
      </w:r>
      <w:r w:rsidR="00257EAD">
        <w:rPr>
          <w:sz w:val="28"/>
          <w:szCs w:val="28"/>
        </w:rPr>
        <w:t>l</w:t>
      </w:r>
      <w:r w:rsidR="00A233E1">
        <w:rPr>
          <w:sz w:val="28"/>
          <w:szCs w:val="28"/>
        </w:rPr>
        <w:t>y</w:t>
      </w:r>
      <w:proofErr w:type="spellEnd"/>
      <w:r w:rsidR="00257EAD">
        <w:rPr>
          <w:sz w:val="28"/>
          <w:szCs w:val="28"/>
        </w:rPr>
        <w:t xml:space="preserve"> </w:t>
      </w:r>
      <w:r w:rsidR="008F01C6">
        <w:rPr>
          <w:sz w:val="28"/>
          <w:szCs w:val="28"/>
        </w:rPr>
        <w:t>YYYY-MM-DD.</w:t>
      </w:r>
    </w:p>
    <w:p w14:paraId="692E6EBA" w14:textId="77777777" w:rsidR="00174E45" w:rsidRDefault="00A61374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Datetime:</w:t>
      </w:r>
      <w:r>
        <w:rPr>
          <w:sz w:val="28"/>
          <w:szCs w:val="28"/>
        </w:rPr>
        <w:t xml:space="preserve"> declare date and time YYY-MM-DD </w:t>
      </w:r>
      <w:r w:rsidR="00021636">
        <w:rPr>
          <w:sz w:val="28"/>
          <w:szCs w:val="28"/>
        </w:rPr>
        <w:t xml:space="preserve">and </w:t>
      </w:r>
      <w:proofErr w:type="spellStart"/>
      <w:r w:rsidR="00021636">
        <w:rPr>
          <w:sz w:val="28"/>
          <w:szCs w:val="28"/>
        </w:rPr>
        <w:t>hh</w:t>
      </w:r>
      <w:proofErr w:type="spellEnd"/>
      <w:r w:rsidR="00174E45">
        <w:rPr>
          <w:sz w:val="28"/>
          <w:szCs w:val="28"/>
        </w:rPr>
        <w:t>-mm-ss.</w:t>
      </w:r>
    </w:p>
    <w:p w14:paraId="397C5946" w14:textId="404F6FD3" w:rsidR="00C01C0A" w:rsidRDefault="00174E45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C21DDD">
        <w:rPr>
          <w:b/>
          <w:bCs/>
          <w:sz w:val="32"/>
          <w:szCs w:val="32"/>
        </w:rPr>
        <w:t>Time:</w:t>
      </w:r>
      <w:r>
        <w:rPr>
          <w:sz w:val="28"/>
          <w:szCs w:val="28"/>
        </w:rPr>
        <w:t xml:space="preserve"> declare time </w:t>
      </w:r>
      <w:proofErr w:type="spellStart"/>
      <w:r w:rsidR="00ED56C3">
        <w:rPr>
          <w:sz w:val="28"/>
          <w:szCs w:val="28"/>
        </w:rPr>
        <w:t>hh</w:t>
      </w:r>
      <w:proofErr w:type="spellEnd"/>
      <w:r w:rsidR="00ED56C3">
        <w:rPr>
          <w:sz w:val="28"/>
          <w:szCs w:val="28"/>
        </w:rPr>
        <w:t>-mm-ss.</w:t>
      </w:r>
      <w:r w:rsidR="00A233E1">
        <w:rPr>
          <w:sz w:val="28"/>
          <w:szCs w:val="28"/>
        </w:rPr>
        <w:t xml:space="preserve"> </w:t>
      </w:r>
      <w:r w:rsidR="009D0324">
        <w:rPr>
          <w:sz w:val="28"/>
          <w:szCs w:val="28"/>
        </w:rPr>
        <w:t xml:space="preserve"> </w:t>
      </w:r>
    </w:p>
    <w:p w14:paraId="59913150" w14:textId="6AA7D454" w:rsidR="00C3220A" w:rsidRDefault="00C3220A" w:rsidP="00E736AF">
      <w:pPr>
        <w:pStyle w:val="ListParagraph"/>
        <w:ind w:firstLine="60"/>
        <w:rPr>
          <w:sz w:val="28"/>
          <w:szCs w:val="28"/>
        </w:rPr>
      </w:pPr>
    </w:p>
    <w:p w14:paraId="3FDE5239" w14:textId="21569F00" w:rsidR="00ED56C3" w:rsidRDefault="008920A9" w:rsidP="00E736AF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 w:rsidRPr="00BB6C78">
        <w:rPr>
          <w:b/>
          <w:bCs/>
          <w:sz w:val="32"/>
          <w:szCs w:val="32"/>
        </w:rPr>
        <w:t>Constraints</w:t>
      </w:r>
      <w:r>
        <w:rPr>
          <w:b/>
          <w:bCs/>
          <w:sz w:val="32"/>
          <w:szCs w:val="32"/>
        </w:rPr>
        <w:t>:</w:t>
      </w:r>
      <w:r w:rsidR="000D1D6D">
        <w:rPr>
          <w:b/>
          <w:bCs/>
          <w:sz w:val="32"/>
          <w:szCs w:val="32"/>
        </w:rPr>
        <w:t xml:space="preserve"> </w:t>
      </w:r>
      <w:r w:rsidR="000D1D6D" w:rsidRPr="009E3D94">
        <w:rPr>
          <w:sz w:val="28"/>
          <w:szCs w:val="28"/>
        </w:rPr>
        <w:t xml:space="preserve">constraints </w:t>
      </w:r>
      <w:proofErr w:type="gramStart"/>
      <w:r w:rsidR="000D1D6D" w:rsidRPr="009E3D94">
        <w:rPr>
          <w:sz w:val="28"/>
          <w:szCs w:val="28"/>
        </w:rPr>
        <w:t>is</w:t>
      </w:r>
      <w:proofErr w:type="gramEnd"/>
      <w:r w:rsidR="000D1D6D" w:rsidRPr="009E3D94">
        <w:rPr>
          <w:sz w:val="28"/>
          <w:szCs w:val="28"/>
        </w:rPr>
        <w:t xml:space="preserve"> used to specify the rule of data </w:t>
      </w:r>
      <w:r w:rsidR="000D1D6D">
        <w:rPr>
          <w:sz w:val="28"/>
          <w:szCs w:val="28"/>
        </w:rPr>
        <w:t xml:space="preserve">in </w:t>
      </w:r>
      <w:r w:rsidR="000D1D6D" w:rsidRPr="009E3D94">
        <w:rPr>
          <w:sz w:val="28"/>
          <w:szCs w:val="28"/>
        </w:rPr>
        <w:t>table.</w:t>
      </w:r>
    </w:p>
    <w:p w14:paraId="3107C4B7" w14:textId="77777777" w:rsidR="008920A9" w:rsidRDefault="008920A9" w:rsidP="00E736AF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null</w:t>
      </w:r>
      <w:r w:rsidRPr="00885EF1">
        <w:rPr>
          <w:sz w:val="28"/>
          <w:szCs w:val="28"/>
        </w:rPr>
        <w:t xml:space="preserve">: table value is not </w:t>
      </w:r>
      <w:proofErr w:type="spellStart"/>
      <w:r w:rsidRPr="00885EF1">
        <w:rPr>
          <w:sz w:val="28"/>
          <w:szCs w:val="28"/>
        </w:rPr>
        <w:t>emty</w:t>
      </w:r>
      <w:proofErr w:type="spellEnd"/>
      <w:r w:rsidRPr="00885EF1">
        <w:rPr>
          <w:sz w:val="28"/>
          <w:szCs w:val="28"/>
        </w:rPr>
        <w:t>.</w:t>
      </w:r>
    </w:p>
    <w:p w14:paraId="12125FB9" w14:textId="77777777" w:rsidR="008920A9" w:rsidRDefault="008920A9" w:rsidP="00E736AF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Unique: </w:t>
      </w:r>
      <w:r w:rsidRPr="00885EF1">
        <w:rPr>
          <w:sz w:val="28"/>
          <w:szCs w:val="28"/>
        </w:rPr>
        <w:t xml:space="preserve">table value is not </w:t>
      </w:r>
      <w:proofErr w:type="spellStart"/>
      <w:r w:rsidRPr="00885EF1">
        <w:rPr>
          <w:sz w:val="28"/>
          <w:szCs w:val="28"/>
        </w:rPr>
        <w:t>dublicate</w:t>
      </w:r>
      <w:proofErr w:type="spellEnd"/>
      <w:r w:rsidRPr="00885EF1">
        <w:rPr>
          <w:sz w:val="28"/>
          <w:szCs w:val="28"/>
        </w:rPr>
        <w:t>.</w:t>
      </w:r>
    </w:p>
    <w:p w14:paraId="65EEFB5F" w14:textId="77777777" w:rsidR="008920A9" w:rsidRDefault="008920A9" w:rsidP="00E736AF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Primary </w:t>
      </w:r>
      <w:proofErr w:type="gramStart"/>
      <w:r>
        <w:rPr>
          <w:b/>
          <w:bCs/>
          <w:sz w:val="32"/>
          <w:szCs w:val="32"/>
        </w:rPr>
        <w:t>key :</w:t>
      </w:r>
      <w:proofErr w:type="gramEnd"/>
      <w:r w:rsidRPr="00885EF1">
        <w:rPr>
          <w:sz w:val="28"/>
          <w:szCs w:val="28"/>
        </w:rPr>
        <w:t xml:space="preserve"> table value is not </w:t>
      </w:r>
      <w:proofErr w:type="spellStart"/>
      <w:r w:rsidRPr="00885EF1">
        <w:rPr>
          <w:sz w:val="28"/>
          <w:szCs w:val="28"/>
        </w:rPr>
        <w:t>emty</w:t>
      </w:r>
      <w:proofErr w:type="spellEnd"/>
      <w:r w:rsidRPr="00885EF1">
        <w:rPr>
          <w:sz w:val="28"/>
          <w:szCs w:val="28"/>
        </w:rPr>
        <w:t xml:space="preserve"> and </w:t>
      </w:r>
      <w:proofErr w:type="spellStart"/>
      <w:r w:rsidRPr="00885EF1">
        <w:rPr>
          <w:sz w:val="28"/>
          <w:szCs w:val="28"/>
        </w:rPr>
        <w:t>dublicate</w:t>
      </w:r>
      <w:proofErr w:type="spellEnd"/>
      <w:r w:rsidRPr="00885EF1">
        <w:rPr>
          <w:sz w:val="28"/>
          <w:szCs w:val="28"/>
        </w:rPr>
        <w:t>.</w:t>
      </w:r>
    </w:p>
    <w:p w14:paraId="1C2E4A13" w14:textId="77777777" w:rsidR="008920A9" w:rsidRPr="00885EF1" w:rsidRDefault="008920A9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Foreign key:</w:t>
      </w:r>
      <w:r w:rsidRPr="00885EF1">
        <w:rPr>
          <w:sz w:val="28"/>
          <w:szCs w:val="28"/>
        </w:rPr>
        <w:t xml:space="preserve"> two table are link and garneted relationship</w:t>
      </w:r>
    </w:p>
    <w:p w14:paraId="36DC7738" w14:textId="77777777" w:rsidR="008920A9" w:rsidRPr="00885EF1" w:rsidRDefault="008920A9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Unique auto </w:t>
      </w:r>
      <w:proofErr w:type="gramStart"/>
      <w:r>
        <w:rPr>
          <w:b/>
          <w:bCs/>
          <w:sz w:val="32"/>
          <w:szCs w:val="32"/>
        </w:rPr>
        <w:t>increment :</w:t>
      </w:r>
      <w:proofErr w:type="gramEnd"/>
      <w:r w:rsidRPr="00885EF1">
        <w:rPr>
          <w:sz w:val="28"/>
          <w:szCs w:val="28"/>
        </w:rPr>
        <w:t xml:space="preserve"> table are automatic value garneted</w:t>
      </w:r>
    </w:p>
    <w:p w14:paraId="42D681A6" w14:textId="77777777" w:rsidR="008920A9" w:rsidRPr="00885EF1" w:rsidRDefault="008920A9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Check :</w:t>
      </w:r>
      <w:proofErr w:type="gramEnd"/>
      <w:r>
        <w:rPr>
          <w:b/>
          <w:bCs/>
          <w:sz w:val="32"/>
          <w:szCs w:val="32"/>
        </w:rPr>
        <w:t xml:space="preserve"> </w:t>
      </w:r>
      <w:r w:rsidRPr="00885EF1">
        <w:rPr>
          <w:sz w:val="28"/>
          <w:szCs w:val="28"/>
        </w:rPr>
        <w:t>used to limit the value range.</w:t>
      </w:r>
    </w:p>
    <w:p w14:paraId="3A38A322" w14:textId="77777777" w:rsidR="008920A9" w:rsidRPr="00885EF1" w:rsidRDefault="008920A9" w:rsidP="00E736AF">
      <w:pPr>
        <w:pStyle w:val="ListParagraph"/>
        <w:numPr>
          <w:ilvl w:val="0"/>
          <w:numId w:val="50"/>
        </w:num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Default :</w:t>
      </w:r>
      <w:r w:rsidRPr="00885EF1">
        <w:rPr>
          <w:sz w:val="28"/>
          <w:szCs w:val="28"/>
        </w:rPr>
        <w:t>used</w:t>
      </w:r>
      <w:proofErr w:type="gramEnd"/>
      <w:r w:rsidRPr="00885EF1">
        <w:rPr>
          <w:sz w:val="28"/>
          <w:szCs w:val="28"/>
        </w:rPr>
        <w:t xml:space="preserve"> to default value when not insert value.</w:t>
      </w:r>
    </w:p>
    <w:p w14:paraId="28FFF66A" w14:textId="77777777" w:rsidR="008920A9" w:rsidRPr="0014157F" w:rsidRDefault="008920A9" w:rsidP="0014157F">
      <w:pPr>
        <w:pStyle w:val="ListParagraph"/>
        <w:rPr>
          <w:sz w:val="28"/>
          <w:szCs w:val="28"/>
        </w:rPr>
      </w:pPr>
    </w:p>
    <w:p w14:paraId="215B9D85" w14:textId="33821FD5" w:rsidR="00415114" w:rsidRDefault="002521A9" w:rsidP="002521A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1DDD">
        <w:rPr>
          <w:b/>
          <w:bCs/>
          <w:sz w:val="32"/>
          <w:szCs w:val="32"/>
        </w:rPr>
        <w:t>What is the use of the ALTER command in SQL?</w:t>
      </w:r>
    </w:p>
    <w:p w14:paraId="77F99281" w14:textId="3C765361" w:rsidR="005A0991" w:rsidRPr="00C21DDD" w:rsidRDefault="005A0991" w:rsidP="00E736AF">
      <w:pPr>
        <w:pStyle w:val="ListParagraph"/>
        <w:numPr>
          <w:ilvl w:val="0"/>
          <w:numId w:val="51"/>
        </w:numPr>
        <w:rPr>
          <w:b/>
          <w:bCs/>
          <w:sz w:val="32"/>
          <w:szCs w:val="32"/>
        </w:rPr>
      </w:pPr>
      <w:r w:rsidRPr="00A56752">
        <w:rPr>
          <w:sz w:val="28"/>
          <w:szCs w:val="28"/>
        </w:rPr>
        <w:t>it is used to filter the column in table</w:t>
      </w:r>
    </w:p>
    <w:p w14:paraId="06CAF769" w14:textId="404BD4B6" w:rsidR="002521A9" w:rsidRDefault="00ED7423" w:rsidP="00E736AF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Alter table command </w:t>
      </w:r>
      <w:r w:rsidR="00CB38BC">
        <w:rPr>
          <w:sz w:val="28"/>
          <w:szCs w:val="28"/>
        </w:rPr>
        <w:t xml:space="preserve">in </w:t>
      </w:r>
      <w:proofErr w:type="spellStart"/>
      <w:r w:rsidR="00CB38BC">
        <w:rPr>
          <w:sz w:val="28"/>
          <w:szCs w:val="28"/>
        </w:rPr>
        <w:t>sql</w:t>
      </w:r>
      <w:proofErr w:type="spellEnd"/>
      <w:r w:rsidR="00CB38BC">
        <w:rPr>
          <w:sz w:val="28"/>
          <w:szCs w:val="28"/>
        </w:rPr>
        <w:t xml:space="preserve"> use </w:t>
      </w:r>
      <w:proofErr w:type="gramStart"/>
      <w:r w:rsidR="00CB38BC">
        <w:rPr>
          <w:sz w:val="28"/>
          <w:szCs w:val="28"/>
        </w:rPr>
        <w:t>add ,</w:t>
      </w:r>
      <w:proofErr w:type="gramEnd"/>
      <w:r w:rsidR="00CB38BC">
        <w:rPr>
          <w:sz w:val="28"/>
          <w:szCs w:val="28"/>
        </w:rPr>
        <w:t xml:space="preserve"> drop , modify column name </w:t>
      </w:r>
      <w:r w:rsidR="00BB5323">
        <w:rPr>
          <w:sz w:val="28"/>
          <w:szCs w:val="28"/>
        </w:rPr>
        <w:t>within table.</w:t>
      </w:r>
    </w:p>
    <w:p w14:paraId="1110184F" w14:textId="77777777" w:rsidR="00BB5323" w:rsidRDefault="00BB5323" w:rsidP="002521A9">
      <w:pPr>
        <w:pStyle w:val="ListParagraph"/>
        <w:rPr>
          <w:sz w:val="28"/>
          <w:szCs w:val="28"/>
        </w:rPr>
      </w:pPr>
    </w:p>
    <w:p w14:paraId="23DC6D21" w14:textId="6D307ED6" w:rsidR="003D089D" w:rsidRPr="00C21DDD" w:rsidRDefault="003D089D" w:rsidP="003D089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1DDD">
        <w:rPr>
          <w:b/>
          <w:bCs/>
          <w:sz w:val="32"/>
          <w:szCs w:val="32"/>
        </w:rPr>
        <w:t>How can you add, modify, and drop columns from a table using ALTER?</w:t>
      </w:r>
    </w:p>
    <w:p w14:paraId="6F3C08F5" w14:textId="0E350889" w:rsidR="003D089D" w:rsidRDefault="003D089D" w:rsidP="00AC5BE9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column :</w:t>
      </w:r>
      <w:proofErr w:type="gramEnd"/>
      <w:r>
        <w:rPr>
          <w:sz w:val="28"/>
          <w:szCs w:val="28"/>
        </w:rPr>
        <w:t xml:space="preserve"> </w:t>
      </w:r>
      <w:r w:rsidR="00D440E2">
        <w:rPr>
          <w:sz w:val="28"/>
          <w:szCs w:val="28"/>
        </w:rPr>
        <w:t xml:space="preserve">alter table </w:t>
      </w:r>
      <w:proofErr w:type="spellStart"/>
      <w:r w:rsidR="00D440E2">
        <w:rPr>
          <w:sz w:val="28"/>
          <w:szCs w:val="28"/>
        </w:rPr>
        <w:t>tablename</w:t>
      </w:r>
      <w:proofErr w:type="spellEnd"/>
      <w:r w:rsidR="00D440E2">
        <w:rPr>
          <w:sz w:val="28"/>
          <w:szCs w:val="28"/>
        </w:rPr>
        <w:t xml:space="preserve"> add column </w:t>
      </w:r>
      <w:proofErr w:type="spellStart"/>
      <w:r w:rsidR="00D440E2">
        <w:rPr>
          <w:sz w:val="28"/>
          <w:szCs w:val="28"/>
        </w:rPr>
        <w:t>columnname</w:t>
      </w:r>
      <w:proofErr w:type="spellEnd"/>
      <w:r w:rsidR="00D440E2">
        <w:rPr>
          <w:sz w:val="28"/>
          <w:szCs w:val="28"/>
        </w:rPr>
        <w:t xml:space="preserve"> datatype</w:t>
      </w:r>
      <w:r w:rsidR="00274566">
        <w:rPr>
          <w:sz w:val="28"/>
          <w:szCs w:val="28"/>
        </w:rPr>
        <w:t>.</w:t>
      </w:r>
    </w:p>
    <w:p w14:paraId="2D41E4DE" w14:textId="5FA5B198" w:rsidR="00274566" w:rsidRDefault="00274566" w:rsidP="00AC5BE9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Drop column: alter table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drop column </w:t>
      </w:r>
      <w:proofErr w:type="spellStart"/>
      <w:r w:rsidR="002957D8">
        <w:rPr>
          <w:sz w:val="28"/>
          <w:szCs w:val="28"/>
        </w:rPr>
        <w:t>columnname</w:t>
      </w:r>
      <w:proofErr w:type="spellEnd"/>
      <w:r w:rsidR="002957D8">
        <w:rPr>
          <w:sz w:val="28"/>
          <w:szCs w:val="28"/>
        </w:rPr>
        <w:t>.</w:t>
      </w:r>
    </w:p>
    <w:p w14:paraId="1137F644" w14:textId="30AFC27B" w:rsidR="002957D8" w:rsidRDefault="002957D8" w:rsidP="00AC5BE9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Modify column: alter table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modify co</w:t>
      </w:r>
      <w:r w:rsidR="0091614A">
        <w:rPr>
          <w:sz w:val="28"/>
          <w:szCs w:val="28"/>
        </w:rPr>
        <w:t xml:space="preserve">lumn </w:t>
      </w:r>
      <w:proofErr w:type="spellStart"/>
      <w:r w:rsidR="0091614A">
        <w:rPr>
          <w:sz w:val="28"/>
          <w:szCs w:val="28"/>
        </w:rPr>
        <w:t>co</w:t>
      </w:r>
      <w:r w:rsidR="00C553C7">
        <w:rPr>
          <w:sz w:val="28"/>
          <w:szCs w:val="28"/>
        </w:rPr>
        <w:t>lumnname</w:t>
      </w:r>
      <w:proofErr w:type="spellEnd"/>
      <w:r w:rsidR="00C553C7">
        <w:rPr>
          <w:sz w:val="28"/>
          <w:szCs w:val="28"/>
        </w:rPr>
        <w:t xml:space="preserve"> datatype.</w:t>
      </w:r>
    </w:p>
    <w:p w14:paraId="204C9CF7" w14:textId="77777777" w:rsidR="00C21DDD" w:rsidRDefault="00C21DDD" w:rsidP="003D089D">
      <w:pPr>
        <w:pStyle w:val="ListParagraph"/>
        <w:rPr>
          <w:sz w:val="28"/>
          <w:szCs w:val="28"/>
        </w:rPr>
      </w:pPr>
    </w:p>
    <w:p w14:paraId="31358529" w14:textId="53A23AC5" w:rsidR="00C21DDD" w:rsidRDefault="004F5128" w:rsidP="004F512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66874">
        <w:rPr>
          <w:b/>
          <w:bCs/>
          <w:sz w:val="32"/>
          <w:szCs w:val="32"/>
        </w:rPr>
        <w:t>What is the function of the DROP command in SQL?</w:t>
      </w:r>
    </w:p>
    <w:p w14:paraId="79FE6056" w14:textId="4776A495" w:rsidR="008F0A68" w:rsidRPr="00540D3F" w:rsidRDefault="0084445E" w:rsidP="00AC5BE9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84445E">
        <w:rPr>
          <w:sz w:val="28"/>
          <w:szCs w:val="28"/>
        </w:rPr>
        <w:t>it is used to delete table structure and record.</w:t>
      </w:r>
      <w:r w:rsidR="00C83C4D">
        <w:rPr>
          <w:sz w:val="28"/>
          <w:szCs w:val="28"/>
        </w:rPr>
        <w:t xml:space="preserve"> drop command </w:t>
      </w:r>
      <w:r w:rsidR="00561757">
        <w:rPr>
          <w:sz w:val="28"/>
          <w:szCs w:val="28"/>
        </w:rPr>
        <w:t>used permanently delete for database</w:t>
      </w:r>
      <w:r w:rsidR="00C83C4D">
        <w:rPr>
          <w:sz w:val="28"/>
          <w:szCs w:val="28"/>
        </w:rPr>
        <w:t xml:space="preserve"> </w:t>
      </w:r>
      <w:r w:rsidR="002E7764">
        <w:rPr>
          <w:sz w:val="28"/>
          <w:szCs w:val="28"/>
        </w:rPr>
        <w:t xml:space="preserve">and </w:t>
      </w:r>
      <w:r w:rsidR="001F442C">
        <w:rPr>
          <w:sz w:val="28"/>
          <w:szCs w:val="28"/>
        </w:rPr>
        <w:t xml:space="preserve">table </w:t>
      </w:r>
      <w:r w:rsidR="00540D3F">
        <w:rPr>
          <w:sz w:val="28"/>
          <w:szCs w:val="28"/>
        </w:rPr>
        <w:t xml:space="preserve">and </w:t>
      </w:r>
      <w:r w:rsidR="002E7764">
        <w:rPr>
          <w:sz w:val="28"/>
          <w:szCs w:val="28"/>
        </w:rPr>
        <w:t>cannot rollback</w:t>
      </w:r>
      <w:r w:rsidR="00BE56C0">
        <w:rPr>
          <w:sz w:val="28"/>
          <w:szCs w:val="28"/>
        </w:rPr>
        <w:t xml:space="preserve"> record</w:t>
      </w:r>
      <w:r w:rsidR="00540D3F">
        <w:rPr>
          <w:sz w:val="28"/>
          <w:szCs w:val="28"/>
        </w:rPr>
        <w:t>.</w:t>
      </w:r>
    </w:p>
    <w:p w14:paraId="3ADF4923" w14:textId="77777777" w:rsidR="006F1FB5" w:rsidRDefault="006F1FB5" w:rsidP="008F0A68">
      <w:pPr>
        <w:pStyle w:val="ListParagraph"/>
        <w:ind w:left="1080"/>
        <w:rPr>
          <w:sz w:val="28"/>
          <w:szCs w:val="28"/>
        </w:rPr>
      </w:pPr>
    </w:p>
    <w:p w14:paraId="297A2242" w14:textId="47FF8AFE" w:rsidR="006F1FB5" w:rsidRPr="00966874" w:rsidRDefault="006F1FB5" w:rsidP="006F1FB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66874">
        <w:rPr>
          <w:b/>
          <w:bCs/>
          <w:sz w:val="32"/>
          <w:szCs w:val="32"/>
        </w:rPr>
        <w:lastRenderedPageBreak/>
        <w:t>What are the implications of dropping a table from a database?</w:t>
      </w:r>
    </w:p>
    <w:p w14:paraId="3685D9C1" w14:textId="248206B2" w:rsidR="006F1FB5" w:rsidRDefault="00966874" w:rsidP="006F1FB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Drop table: </w:t>
      </w:r>
      <w:r w:rsidR="006F1FB5">
        <w:rPr>
          <w:sz w:val="28"/>
          <w:szCs w:val="28"/>
        </w:rPr>
        <w:t xml:space="preserve">Drop table </w:t>
      </w:r>
      <w:proofErr w:type="spellStart"/>
      <w:r w:rsidR="006F1FB5"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.</w:t>
      </w:r>
    </w:p>
    <w:p w14:paraId="582ADAA4" w14:textId="77777777" w:rsidR="00966874" w:rsidRDefault="00966874" w:rsidP="006F1FB5">
      <w:pPr>
        <w:pStyle w:val="ListParagraph"/>
        <w:ind w:left="1080"/>
        <w:rPr>
          <w:sz w:val="28"/>
          <w:szCs w:val="28"/>
        </w:rPr>
      </w:pPr>
    </w:p>
    <w:p w14:paraId="0CCD4BC2" w14:textId="1C2BE657" w:rsidR="00966874" w:rsidRDefault="005A0B72" w:rsidP="002D4C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D4C80">
        <w:rPr>
          <w:b/>
          <w:bCs/>
          <w:sz w:val="32"/>
          <w:szCs w:val="32"/>
        </w:rPr>
        <w:t>Define the INSERT, UPDATE, and DELETE commands in SQL.</w:t>
      </w:r>
    </w:p>
    <w:p w14:paraId="6746CC11" w14:textId="6215DDBE" w:rsidR="00442FC7" w:rsidRPr="00D96EB9" w:rsidRDefault="00442FC7" w:rsidP="00D96EB9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gramStart"/>
      <w:r w:rsidRPr="00D96EB9">
        <w:rPr>
          <w:sz w:val="28"/>
          <w:szCs w:val="28"/>
        </w:rPr>
        <w:t>Insert ,</w:t>
      </w:r>
      <w:proofErr w:type="gramEnd"/>
      <w:r w:rsidRPr="00D96EB9">
        <w:rPr>
          <w:sz w:val="28"/>
          <w:szCs w:val="28"/>
        </w:rPr>
        <w:t xml:space="preserve"> update , delete are </w:t>
      </w:r>
      <w:r w:rsidR="00B31DBE" w:rsidRPr="00D96EB9">
        <w:rPr>
          <w:sz w:val="28"/>
          <w:szCs w:val="28"/>
        </w:rPr>
        <w:t>DML commands.</w:t>
      </w:r>
      <w:r w:rsidR="008F430A" w:rsidRPr="00D96EB9">
        <w:rPr>
          <w:sz w:val="28"/>
          <w:szCs w:val="28"/>
        </w:rPr>
        <w:t xml:space="preserve"> DML is data manipu</w:t>
      </w:r>
      <w:r w:rsidR="003508BA" w:rsidRPr="00D96EB9">
        <w:rPr>
          <w:sz w:val="28"/>
          <w:szCs w:val="28"/>
        </w:rPr>
        <w:t xml:space="preserve">lation </w:t>
      </w:r>
      <w:r w:rsidR="002F5D6C" w:rsidRPr="00D96EB9">
        <w:rPr>
          <w:sz w:val="28"/>
          <w:szCs w:val="28"/>
        </w:rPr>
        <w:t xml:space="preserve">language. and DML command filter the table record in </w:t>
      </w:r>
      <w:proofErr w:type="spellStart"/>
      <w:r w:rsidR="002F5D6C" w:rsidRPr="00D96EB9">
        <w:rPr>
          <w:sz w:val="28"/>
          <w:szCs w:val="28"/>
        </w:rPr>
        <w:t>sql</w:t>
      </w:r>
      <w:proofErr w:type="spellEnd"/>
      <w:r w:rsidR="002F5D6C" w:rsidRPr="00D96EB9">
        <w:rPr>
          <w:sz w:val="28"/>
          <w:szCs w:val="28"/>
        </w:rPr>
        <w:t>.</w:t>
      </w:r>
    </w:p>
    <w:p w14:paraId="66F1227D" w14:textId="77777777" w:rsidR="001001B4" w:rsidRDefault="001001B4" w:rsidP="00442FC7">
      <w:pPr>
        <w:pStyle w:val="ListParagraph"/>
        <w:rPr>
          <w:sz w:val="28"/>
          <w:szCs w:val="28"/>
        </w:rPr>
      </w:pPr>
    </w:p>
    <w:p w14:paraId="5B86122C" w14:textId="3F6F9ABA" w:rsidR="00905F72" w:rsidRPr="00D96EB9" w:rsidRDefault="002938E8" w:rsidP="00D96EB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Insert command insert the value </w:t>
      </w:r>
      <w:r w:rsidR="00846946" w:rsidRPr="00D96EB9">
        <w:rPr>
          <w:sz w:val="28"/>
          <w:szCs w:val="28"/>
        </w:rPr>
        <w:t>in table.</w:t>
      </w:r>
    </w:p>
    <w:p w14:paraId="2084E3F3" w14:textId="3A39AB5E" w:rsidR="005A0B72" w:rsidRPr="00D96EB9" w:rsidRDefault="008C1C74" w:rsidP="00D96EB9">
      <w:pPr>
        <w:pStyle w:val="ListParagraph"/>
        <w:numPr>
          <w:ilvl w:val="1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>Insert: insert int</w:t>
      </w:r>
      <w:r w:rsidR="0014772A" w:rsidRPr="00D96EB9">
        <w:rPr>
          <w:sz w:val="28"/>
          <w:szCs w:val="28"/>
        </w:rPr>
        <w:t>o</w:t>
      </w:r>
      <w:r w:rsidRPr="00D96EB9">
        <w:rPr>
          <w:sz w:val="28"/>
          <w:szCs w:val="28"/>
        </w:rPr>
        <w:t xml:space="preserve">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Pr="00D96EB9">
        <w:rPr>
          <w:sz w:val="28"/>
          <w:szCs w:val="28"/>
        </w:rPr>
        <w:t xml:space="preserve"> </w:t>
      </w:r>
      <w:proofErr w:type="gramStart"/>
      <w:r w:rsidR="0014772A" w:rsidRPr="00D96EB9">
        <w:rPr>
          <w:sz w:val="28"/>
          <w:szCs w:val="28"/>
        </w:rPr>
        <w:t>values</w:t>
      </w:r>
      <w:r w:rsidR="00BE6FB5" w:rsidRPr="00D96EB9">
        <w:rPr>
          <w:sz w:val="28"/>
          <w:szCs w:val="28"/>
        </w:rPr>
        <w:t xml:space="preserve"> </w:t>
      </w:r>
      <w:r w:rsidR="00023F18" w:rsidRPr="00D96EB9">
        <w:rPr>
          <w:sz w:val="28"/>
          <w:szCs w:val="28"/>
        </w:rPr>
        <w:t>.</w:t>
      </w:r>
      <w:proofErr w:type="gramEnd"/>
    </w:p>
    <w:p w14:paraId="1FD793FD" w14:textId="241C6CF3" w:rsidR="00846946" w:rsidRPr="00D96EB9" w:rsidRDefault="000A7FBA" w:rsidP="00D96EB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>U</w:t>
      </w:r>
      <w:r w:rsidR="00846946" w:rsidRPr="00D96EB9">
        <w:rPr>
          <w:sz w:val="28"/>
          <w:szCs w:val="28"/>
        </w:rPr>
        <w:t>pd</w:t>
      </w:r>
      <w:r w:rsidRPr="00D96EB9">
        <w:rPr>
          <w:sz w:val="28"/>
          <w:szCs w:val="28"/>
        </w:rPr>
        <w:t>ate command update or modify the value in table.</w:t>
      </w:r>
    </w:p>
    <w:p w14:paraId="203F4CB9" w14:textId="65B1E680" w:rsidR="00023F18" w:rsidRPr="00D96EB9" w:rsidRDefault="00023F18" w:rsidP="00D96EB9">
      <w:pPr>
        <w:pStyle w:val="ListParagraph"/>
        <w:numPr>
          <w:ilvl w:val="1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Update: update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Pr="00D96EB9">
        <w:rPr>
          <w:sz w:val="28"/>
          <w:szCs w:val="28"/>
        </w:rPr>
        <w:t xml:space="preserve"> set </w:t>
      </w:r>
      <w:r w:rsidR="00BE6FB5" w:rsidRPr="00D96EB9">
        <w:rPr>
          <w:sz w:val="28"/>
          <w:szCs w:val="28"/>
        </w:rPr>
        <w:t>condition where condition.</w:t>
      </w:r>
    </w:p>
    <w:p w14:paraId="1F4B6AA8" w14:textId="34068BB4" w:rsidR="001001B4" w:rsidRPr="00D96EB9" w:rsidRDefault="000A7FBA" w:rsidP="00D96EB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Delete command delete </w:t>
      </w:r>
      <w:r w:rsidR="001001B4" w:rsidRPr="00D96EB9">
        <w:rPr>
          <w:sz w:val="28"/>
          <w:szCs w:val="28"/>
        </w:rPr>
        <w:t>the value in table.</w:t>
      </w:r>
    </w:p>
    <w:p w14:paraId="4FBA3716" w14:textId="5225C174" w:rsidR="00BE6FB5" w:rsidRPr="00D96EB9" w:rsidRDefault="007C5673" w:rsidP="00D96EB9">
      <w:pPr>
        <w:pStyle w:val="ListParagraph"/>
        <w:numPr>
          <w:ilvl w:val="1"/>
          <w:numId w:val="57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Delete: delete from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Pr="00D96EB9">
        <w:rPr>
          <w:sz w:val="28"/>
          <w:szCs w:val="28"/>
        </w:rPr>
        <w:t xml:space="preserve"> where condition</w:t>
      </w:r>
      <w:r w:rsidR="00780A03" w:rsidRPr="00D96EB9">
        <w:rPr>
          <w:sz w:val="28"/>
          <w:szCs w:val="28"/>
        </w:rPr>
        <w:t>.</w:t>
      </w:r>
    </w:p>
    <w:p w14:paraId="529829C2" w14:textId="77777777" w:rsidR="00780A03" w:rsidRDefault="00780A03" w:rsidP="005A0B72">
      <w:pPr>
        <w:pStyle w:val="ListParagraph"/>
        <w:ind w:left="1440"/>
        <w:rPr>
          <w:sz w:val="28"/>
          <w:szCs w:val="28"/>
        </w:rPr>
      </w:pPr>
    </w:p>
    <w:p w14:paraId="780D8E1F" w14:textId="54DBA62A" w:rsidR="00780A03" w:rsidRDefault="0073186A" w:rsidP="002D4C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D4C80">
        <w:rPr>
          <w:b/>
          <w:bCs/>
          <w:sz w:val="32"/>
          <w:szCs w:val="32"/>
        </w:rPr>
        <w:t>What is the importance of the WHERE clause in UPDATE and DELETE operations?</w:t>
      </w:r>
    </w:p>
    <w:p w14:paraId="17976E1F" w14:textId="464469E4" w:rsidR="00B649A9" w:rsidRPr="00B73A46" w:rsidRDefault="00B649A9" w:rsidP="00D96EB9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B73A46">
        <w:rPr>
          <w:sz w:val="28"/>
          <w:szCs w:val="28"/>
        </w:rPr>
        <w:t xml:space="preserve">Where </w:t>
      </w:r>
      <w:r w:rsidR="00B73A46" w:rsidRPr="00B73A46">
        <w:rPr>
          <w:sz w:val="28"/>
          <w:szCs w:val="28"/>
        </w:rPr>
        <w:t>clause is used to filter the record</w:t>
      </w:r>
      <w:r w:rsidR="00B73A46">
        <w:rPr>
          <w:sz w:val="28"/>
          <w:szCs w:val="28"/>
        </w:rPr>
        <w:t>.</w:t>
      </w:r>
    </w:p>
    <w:p w14:paraId="23DBD9C9" w14:textId="561EE6C8" w:rsidR="0073186A" w:rsidRPr="00D96EB9" w:rsidRDefault="00A34C69" w:rsidP="00D96EB9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Update and delete operation </w:t>
      </w:r>
      <w:r w:rsidR="00D65842" w:rsidRPr="00D96EB9">
        <w:rPr>
          <w:sz w:val="28"/>
          <w:szCs w:val="28"/>
        </w:rPr>
        <w:t>execute a specify the condition</w:t>
      </w:r>
      <w:r w:rsidR="00FF52AD" w:rsidRPr="00D96EB9">
        <w:rPr>
          <w:sz w:val="28"/>
          <w:szCs w:val="28"/>
        </w:rPr>
        <w:t xml:space="preserve"> </w:t>
      </w:r>
      <w:proofErr w:type="gramStart"/>
      <w:r w:rsidR="00FF52AD" w:rsidRPr="00D96EB9">
        <w:rPr>
          <w:sz w:val="28"/>
          <w:szCs w:val="28"/>
        </w:rPr>
        <w:t xml:space="preserve">the </w:t>
      </w:r>
      <w:r w:rsidR="00D65842" w:rsidRPr="00D96EB9">
        <w:rPr>
          <w:sz w:val="28"/>
          <w:szCs w:val="28"/>
        </w:rPr>
        <w:t xml:space="preserve"> </w:t>
      </w:r>
      <w:r w:rsidR="00853C72" w:rsidRPr="00D96EB9">
        <w:rPr>
          <w:sz w:val="28"/>
          <w:szCs w:val="28"/>
        </w:rPr>
        <w:t>use</w:t>
      </w:r>
      <w:proofErr w:type="gramEnd"/>
      <w:r w:rsidR="00853C72" w:rsidRPr="00D96EB9">
        <w:rPr>
          <w:sz w:val="28"/>
          <w:szCs w:val="28"/>
        </w:rPr>
        <w:t xml:space="preserve"> where clause </w:t>
      </w:r>
      <w:r w:rsidR="00A33C96" w:rsidRPr="00D96EB9">
        <w:rPr>
          <w:sz w:val="28"/>
          <w:szCs w:val="28"/>
        </w:rPr>
        <w:t>importance.</w:t>
      </w:r>
    </w:p>
    <w:p w14:paraId="0047EA89" w14:textId="77777777" w:rsidR="00076C26" w:rsidRDefault="00076C26" w:rsidP="0073186A">
      <w:pPr>
        <w:pStyle w:val="ListParagraph"/>
        <w:ind w:left="1440"/>
        <w:rPr>
          <w:sz w:val="28"/>
          <w:szCs w:val="28"/>
        </w:rPr>
      </w:pPr>
    </w:p>
    <w:p w14:paraId="4C1200D3" w14:textId="345446D2" w:rsidR="00076C26" w:rsidRPr="00606334" w:rsidRDefault="00076C26" w:rsidP="00606334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606334">
        <w:rPr>
          <w:b/>
          <w:bCs/>
          <w:sz w:val="32"/>
          <w:szCs w:val="32"/>
        </w:rPr>
        <w:t>What is the SELECT statement, and how is it used to query data?</w:t>
      </w:r>
    </w:p>
    <w:p w14:paraId="285F1D95" w14:textId="2C28D392" w:rsidR="006C4EAB" w:rsidRPr="00D96EB9" w:rsidRDefault="002A0C7E" w:rsidP="00D96EB9">
      <w:pPr>
        <w:pStyle w:val="ListParagraph"/>
        <w:numPr>
          <w:ilvl w:val="1"/>
          <w:numId w:val="59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Select command is </w:t>
      </w:r>
      <w:proofErr w:type="gramStart"/>
      <w:r w:rsidR="001843BC" w:rsidRPr="00D96EB9">
        <w:rPr>
          <w:sz w:val="28"/>
          <w:szCs w:val="28"/>
        </w:rPr>
        <w:t>DQL(</w:t>
      </w:r>
      <w:proofErr w:type="gramEnd"/>
      <w:r w:rsidR="001843BC" w:rsidRPr="00D96EB9">
        <w:rPr>
          <w:sz w:val="28"/>
          <w:szCs w:val="28"/>
        </w:rPr>
        <w:t>data query language).</w:t>
      </w:r>
    </w:p>
    <w:p w14:paraId="4F1A8883" w14:textId="2AA573FB" w:rsidR="00076C26" w:rsidRPr="00D96EB9" w:rsidRDefault="00084DC9" w:rsidP="00D96EB9">
      <w:pPr>
        <w:pStyle w:val="ListParagraph"/>
        <w:numPr>
          <w:ilvl w:val="1"/>
          <w:numId w:val="59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Select </w:t>
      </w:r>
      <w:proofErr w:type="spellStart"/>
      <w:r w:rsidRPr="00D96EB9">
        <w:rPr>
          <w:sz w:val="28"/>
          <w:szCs w:val="28"/>
        </w:rPr>
        <w:t>stetment</w:t>
      </w:r>
      <w:proofErr w:type="spellEnd"/>
      <w:r w:rsidRPr="00D96EB9">
        <w:rPr>
          <w:sz w:val="28"/>
          <w:szCs w:val="28"/>
        </w:rPr>
        <w:t xml:space="preserve"> is return a result s</w:t>
      </w:r>
      <w:r w:rsidR="00147C25" w:rsidRPr="00D96EB9">
        <w:rPr>
          <w:sz w:val="28"/>
          <w:szCs w:val="28"/>
        </w:rPr>
        <w:t xml:space="preserve">et of </w:t>
      </w:r>
      <w:proofErr w:type="gramStart"/>
      <w:r w:rsidR="00147C25" w:rsidRPr="00D96EB9">
        <w:rPr>
          <w:sz w:val="28"/>
          <w:szCs w:val="28"/>
        </w:rPr>
        <w:t>row</w:t>
      </w:r>
      <w:proofErr w:type="gramEnd"/>
      <w:r w:rsidR="00147C25" w:rsidRPr="00D96EB9">
        <w:rPr>
          <w:sz w:val="28"/>
          <w:szCs w:val="28"/>
        </w:rPr>
        <w:t xml:space="preserve"> from table</w:t>
      </w:r>
      <w:r w:rsidR="00F36AA5" w:rsidRPr="00D96EB9">
        <w:rPr>
          <w:sz w:val="28"/>
          <w:szCs w:val="28"/>
        </w:rPr>
        <w:t>.</w:t>
      </w:r>
    </w:p>
    <w:p w14:paraId="122E3F6B" w14:textId="2EF2ACF0" w:rsidR="00F36AA5" w:rsidRPr="00D96EB9" w:rsidRDefault="0036303E" w:rsidP="00D96EB9">
      <w:pPr>
        <w:pStyle w:val="ListParagraph"/>
        <w:numPr>
          <w:ilvl w:val="1"/>
          <w:numId w:val="59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Select * from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Pr="00D96EB9">
        <w:rPr>
          <w:sz w:val="28"/>
          <w:szCs w:val="28"/>
        </w:rPr>
        <w:t xml:space="preserve"> </w:t>
      </w:r>
      <w:r w:rsidR="00606334" w:rsidRPr="00D96EB9">
        <w:rPr>
          <w:sz w:val="28"/>
          <w:szCs w:val="28"/>
        </w:rPr>
        <w:t>where condition;</w:t>
      </w:r>
    </w:p>
    <w:p w14:paraId="2BFAD8DA" w14:textId="48D19253" w:rsidR="00076C26" w:rsidRPr="007119E0" w:rsidRDefault="007119E0" w:rsidP="007119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37041">
        <w:rPr>
          <w:b/>
          <w:bCs/>
          <w:sz w:val="32"/>
          <w:szCs w:val="32"/>
        </w:rPr>
        <w:t>Explain the use of the ORDER BY and WHERE clauses in SQL queries</w:t>
      </w:r>
      <w:r w:rsidRPr="007119E0">
        <w:rPr>
          <w:sz w:val="28"/>
          <w:szCs w:val="28"/>
        </w:rPr>
        <w:t>.</w:t>
      </w:r>
    </w:p>
    <w:p w14:paraId="7F1E4F35" w14:textId="0E42C07A" w:rsidR="007119E0" w:rsidRPr="00D96EB9" w:rsidRDefault="003C3CF5" w:rsidP="00D96EB9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Order by is use </w:t>
      </w:r>
      <w:r w:rsidR="00A76D2E" w:rsidRPr="00D96EB9">
        <w:rPr>
          <w:sz w:val="28"/>
          <w:szCs w:val="28"/>
        </w:rPr>
        <w:t xml:space="preserve">multiple data are </w:t>
      </w:r>
      <w:proofErr w:type="spellStart"/>
      <w:r w:rsidR="00A76D2E" w:rsidRPr="00D96EB9">
        <w:rPr>
          <w:sz w:val="28"/>
          <w:szCs w:val="28"/>
        </w:rPr>
        <w:t>assending</w:t>
      </w:r>
      <w:proofErr w:type="spellEnd"/>
      <w:r w:rsidR="00A76D2E" w:rsidRPr="00D96EB9">
        <w:rPr>
          <w:sz w:val="28"/>
          <w:szCs w:val="28"/>
        </w:rPr>
        <w:t xml:space="preserve"> or </w:t>
      </w:r>
      <w:proofErr w:type="spellStart"/>
      <w:proofErr w:type="gramStart"/>
      <w:r w:rsidR="00A76D2E" w:rsidRPr="00D96EB9">
        <w:rPr>
          <w:sz w:val="28"/>
          <w:szCs w:val="28"/>
        </w:rPr>
        <w:t>desendinding</w:t>
      </w:r>
      <w:proofErr w:type="spellEnd"/>
      <w:r w:rsidR="00A76D2E" w:rsidRPr="00D96EB9">
        <w:rPr>
          <w:sz w:val="28"/>
          <w:szCs w:val="28"/>
        </w:rPr>
        <w:t xml:space="preserve">  </w:t>
      </w:r>
      <w:r w:rsidR="001610BC" w:rsidRPr="00D96EB9">
        <w:rPr>
          <w:sz w:val="28"/>
          <w:szCs w:val="28"/>
        </w:rPr>
        <w:t>order</w:t>
      </w:r>
      <w:proofErr w:type="gramEnd"/>
      <w:r w:rsidR="001610BC" w:rsidRPr="00D96EB9">
        <w:rPr>
          <w:sz w:val="28"/>
          <w:szCs w:val="28"/>
        </w:rPr>
        <w:t>.</w:t>
      </w:r>
    </w:p>
    <w:p w14:paraId="06AC2949" w14:textId="21CB38B1" w:rsidR="007A28FD" w:rsidRPr="00D96EB9" w:rsidRDefault="008F1D4E" w:rsidP="00D96EB9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Where clauses </w:t>
      </w:r>
      <w:proofErr w:type="gramStart"/>
      <w:r w:rsidRPr="00D96EB9">
        <w:rPr>
          <w:sz w:val="28"/>
          <w:szCs w:val="28"/>
        </w:rPr>
        <w:t>is</w:t>
      </w:r>
      <w:proofErr w:type="gramEnd"/>
      <w:r w:rsidRPr="00D96EB9">
        <w:rPr>
          <w:sz w:val="28"/>
          <w:szCs w:val="28"/>
        </w:rPr>
        <w:t xml:space="preserve"> use filter the record in table.</w:t>
      </w:r>
    </w:p>
    <w:p w14:paraId="477002F2" w14:textId="48EB3E89" w:rsidR="001610BC" w:rsidRPr="00D96EB9" w:rsidRDefault="001610BC" w:rsidP="00D96EB9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Select * from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="00C17C1C" w:rsidRPr="00D96EB9">
        <w:rPr>
          <w:sz w:val="28"/>
          <w:szCs w:val="28"/>
        </w:rPr>
        <w:t xml:space="preserve"> where </w:t>
      </w:r>
      <w:proofErr w:type="spellStart"/>
      <w:r w:rsidR="00C17C1C" w:rsidRPr="00D96EB9">
        <w:rPr>
          <w:sz w:val="28"/>
          <w:szCs w:val="28"/>
        </w:rPr>
        <w:t>codition</w:t>
      </w:r>
      <w:proofErr w:type="spellEnd"/>
      <w:r w:rsidR="00C17C1C" w:rsidRPr="00D96EB9">
        <w:rPr>
          <w:sz w:val="28"/>
          <w:szCs w:val="28"/>
        </w:rPr>
        <w:t xml:space="preserve"> order by </w:t>
      </w:r>
      <w:proofErr w:type="spellStart"/>
      <w:r w:rsidR="00C17C1C" w:rsidRPr="00D96EB9">
        <w:rPr>
          <w:sz w:val="28"/>
          <w:szCs w:val="28"/>
        </w:rPr>
        <w:t>columnname</w:t>
      </w:r>
      <w:proofErr w:type="spellEnd"/>
      <w:r w:rsidR="00637041" w:rsidRPr="00D96EB9">
        <w:rPr>
          <w:sz w:val="28"/>
          <w:szCs w:val="28"/>
        </w:rPr>
        <w:t>.</w:t>
      </w:r>
      <w:r w:rsidRPr="00D96EB9">
        <w:rPr>
          <w:sz w:val="28"/>
          <w:szCs w:val="28"/>
        </w:rPr>
        <w:t xml:space="preserve"> </w:t>
      </w:r>
    </w:p>
    <w:p w14:paraId="0447465F" w14:textId="1CA153DB" w:rsidR="001633B9" w:rsidRPr="00D96EB9" w:rsidRDefault="001633B9" w:rsidP="00D96EB9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96EB9">
        <w:rPr>
          <w:sz w:val="28"/>
          <w:szCs w:val="28"/>
        </w:rPr>
        <w:t xml:space="preserve">Select * from </w:t>
      </w:r>
      <w:proofErr w:type="spellStart"/>
      <w:r w:rsidRPr="00D96EB9">
        <w:rPr>
          <w:sz w:val="28"/>
          <w:szCs w:val="28"/>
        </w:rPr>
        <w:t>tablename</w:t>
      </w:r>
      <w:proofErr w:type="spellEnd"/>
      <w:r w:rsidRPr="00D96EB9">
        <w:rPr>
          <w:sz w:val="28"/>
          <w:szCs w:val="28"/>
        </w:rPr>
        <w:t xml:space="preserve"> where </w:t>
      </w:r>
      <w:proofErr w:type="spellStart"/>
      <w:r w:rsidRPr="00D96EB9">
        <w:rPr>
          <w:sz w:val="28"/>
          <w:szCs w:val="28"/>
        </w:rPr>
        <w:t>codition</w:t>
      </w:r>
      <w:proofErr w:type="spellEnd"/>
      <w:r w:rsidRPr="00D96EB9">
        <w:rPr>
          <w:sz w:val="28"/>
          <w:szCs w:val="28"/>
        </w:rPr>
        <w:t xml:space="preserve"> order by </w:t>
      </w:r>
      <w:proofErr w:type="spellStart"/>
      <w:r w:rsidRPr="00D96EB9">
        <w:rPr>
          <w:sz w:val="28"/>
          <w:szCs w:val="28"/>
        </w:rPr>
        <w:t>columnname</w:t>
      </w:r>
      <w:proofErr w:type="spellEnd"/>
      <w:r w:rsidRPr="00D96EB9">
        <w:rPr>
          <w:sz w:val="28"/>
          <w:szCs w:val="28"/>
        </w:rPr>
        <w:t xml:space="preserve"> desc. </w:t>
      </w:r>
    </w:p>
    <w:p w14:paraId="39815501" w14:textId="3D6364BB" w:rsidR="00637041" w:rsidRPr="001633B9" w:rsidRDefault="00637041" w:rsidP="001633B9">
      <w:pPr>
        <w:rPr>
          <w:sz w:val="28"/>
          <w:szCs w:val="28"/>
        </w:rPr>
      </w:pPr>
    </w:p>
    <w:p w14:paraId="61D276C6" w14:textId="15A4806B" w:rsidR="007711E9" w:rsidRPr="00E37087" w:rsidRDefault="00AF4E44" w:rsidP="00AF4E44">
      <w:pPr>
        <w:rPr>
          <w:b/>
          <w:bCs/>
          <w:sz w:val="32"/>
          <w:szCs w:val="32"/>
        </w:rPr>
      </w:pPr>
      <w:r w:rsidRPr="00276854">
        <w:rPr>
          <w:b/>
          <w:bCs/>
          <w:sz w:val="28"/>
          <w:szCs w:val="28"/>
        </w:rPr>
        <w:lastRenderedPageBreak/>
        <w:t xml:space="preserve">   </w:t>
      </w:r>
      <w:r w:rsidRPr="00E37087">
        <w:rPr>
          <w:b/>
          <w:bCs/>
          <w:sz w:val="32"/>
          <w:szCs w:val="32"/>
        </w:rPr>
        <w:t xml:space="preserve">  </w:t>
      </w:r>
      <w:r w:rsidR="007711E9" w:rsidRPr="00E37087">
        <w:rPr>
          <w:b/>
          <w:bCs/>
          <w:sz w:val="32"/>
          <w:szCs w:val="32"/>
        </w:rPr>
        <w:t>1.What is the purpose of GRANT and REVOKE in SQL?</w:t>
      </w:r>
    </w:p>
    <w:p w14:paraId="580E1330" w14:textId="23F19FC9" w:rsidR="00EB4112" w:rsidRPr="00DD75E3" w:rsidRDefault="006247A3" w:rsidP="00DD75E3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DD75E3">
        <w:rPr>
          <w:sz w:val="28"/>
          <w:szCs w:val="28"/>
        </w:rPr>
        <w:t xml:space="preserve">Grant and revoke </w:t>
      </w:r>
      <w:r w:rsidR="00AD185B" w:rsidRPr="00DD75E3">
        <w:rPr>
          <w:sz w:val="28"/>
          <w:szCs w:val="28"/>
        </w:rPr>
        <w:t>command is type of DCL</w:t>
      </w:r>
      <w:r w:rsidR="00511F0C" w:rsidRPr="00DD75E3">
        <w:rPr>
          <w:sz w:val="28"/>
          <w:szCs w:val="28"/>
        </w:rPr>
        <w:t>.</w:t>
      </w:r>
      <w:r w:rsidR="00420462" w:rsidRPr="00DD75E3">
        <w:rPr>
          <w:sz w:val="28"/>
          <w:szCs w:val="28"/>
        </w:rPr>
        <w:t xml:space="preserve"> </w:t>
      </w:r>
      <w:proofErr w:type="gramStart"/>
      <w:r w:rsidR="00E15743" w:rsidRPr="00DD75E3">
        <w:rPr>
          <w:sz w:val="28"/>
          <w:szCs w:val="28"/>
        </w:rPr>
        <w:t>DCL(</w:t>
      </w:r>
      <w:proofErr w:type="gramEnd"/>
      <w:r w:rsidR="00E15743" w:rsidRPr="00DD75E3">
        <w:rPr>
          <w:sz w:val="28"/>
          <w:szCs w:val="28"/>
        </w:rPr>
        <w:t>data controlling lan</w:t>
      </w:r>
      <w:r w:rsidR="003D12EE" w:rsidRPr="00DD75E3">
        <w:rPr>
          <w:sz w:val="28"/>
          <w:szCs w:val="28"/>
        </w:rPr>
        <w:t xml:space="preserve">guage) </w:t>
      </w:r>
      <w:r w:rsidR="00AD185B" w:rsidRPr="00DD75E3">
        <w:rPr>
          <w:sz w:val="28"/>
          <w:szCs w:val="28"/>
        </w:rPr>
        <w:t>grant c</w:t>
      </w:r>
      <w:r w:rsidR="004639C2" w:rsidRPr="00DD75E3">
        <w:rPr>
          <w:sz w:val="28"/>
          <w:szCs w:val="28"/>
        </w:rPr>
        <w:t xml:space="preserve">ommand is use </w:t>
      </w:r>
      <w:r w:rsidR="008F6BE3" w:rsidRPr="00DD75E3">
        <w:rPr>
          <w:sz w:val="28"/>
          <w:szCs w:val="28"/>
        </w:rPr>
        <w:t xml:space="preserve">permitting the user and revoke command is use </w:t>
      </w:r>
      <w:r w:rsidR="00A517AE" w:rsidRPr="00DD75E3">
        <w:rPr>
          <w:sz w:val="28"/>
          <w:szCs w:val="28"/>
        </w:rPr>
        <w:t xml:space="preserve">permitting  </w:t>
      </w:r>
      <w:r w:rsidR="00455327" w:rsidRPr="00DD75E3">
        <w:rPr>
          <w:sz w:val="28"/>
          <w:szCs w:val="28"/>
        </w:rPr>
        <w:t xml:space="preserve">removing the </w:t>
      </w:r>
      <w:r w:rsidR="006A686B" w:rsidRPr="00DD75E3">
        <w:rPr>
          <w:sz w:val="28"/>
          <w:szCs w:val="28"/>
        </w:rPr>
        <w:t>user.</w:t>
      </w:r>
    </w:p>
    <w:p w14:paraId="1FF3280B" w14:textId="32F9F651" w:rsidR="00AF4E44" w:rsidRPr="00E37087" w:rsidRDefault="00AF4E44" w:rsidP="00AF4E44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E37087">
        <w:rPr>
          <w:b/>
          <w:bCs/>
          <w:sz w:val="32"/>
          <w:szCs w:val="32"/>
        </w:rPr>
        <w:t>What is the purpose of the COMMIT and ROLLBACK commands in SQL?</w:t>
      </w:r>
    </w:p>
    <w:p w14:paraId="7193ABD6" w14:textId="3743B4A8" w:rsidR="00AF4E44" w:rsidRDefault="005B7C19" w:rsidP="00DD75E3">
      <w:pPr>
        <w:pStyle w:val="ListParagraph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Comm</w:t>
      </w:r>
      <w:r w:rsidR="008E0E48">
        <w:rPr>
          <w:sz w:val="28"/>
          <w:szCs w:val="28"/>
        </w:rPr>
        <w:t xml:space="preserve">it command </w:t>
      </w:r>
      <w:r w:rsidR="00983B94">
        <w:rPr>
          <w:sz w:val="28"/>
          <w:szCs w:val="28"/>
        </w:rPr>
        <w:t xml:space="preserve">purpose in </w:t>
      </w:r>
      <w:proofErr w:type="spellStart"/>
      <w:r w:rsidR="00983B94">
        <w:rPr>
          <w:sz w:val="28"/>
          <w:szCs w:val="28"/>
        </w:rPr>
        <w:t>sql</w:t>
      </w:r>
      <w:proofErr w:type="spellEnd"/>
      <w:r w:rsidR="00983B94">
        <w:rPr>
          <w:sz w:val="28"/>
          <w:szCs w:val="28"/>
        </w:rPr>
        <w:t xml:space="preserve"> </w:t>
      </w:r>
      <w:r w:rsidR="00C94238">
        <w:rPr>
          <w:sz w:val="28"/>
          <w:szCs w:val="28"/>
        </w:rPr>
        <w:t xml:space="preserve">a save change </w:t>
      </w:r>
      <w:proofErr w:type="spellStart"/>
      <w:r w:rsidR="00C94238">
        <w:rPr>
          <w:sz w:val="28"/>
          <w:szCs w:val="28"/>
        </w:rPr>
        <w:t>parmen</w:t>
      </w:r>
      <w:r w:rsidR="00A13D1A">
        <w:rPr>
          <w:sz w:val="28"/>
          <w:szCs w:val="28"/>
        </w:rPr>
        <w:t>a</w:t>
      </w:r>
      <w:r w:rsidR="00C94238">
        <w:rPr>
          <w:sz w:val="28"/>
          <w:szCs w:val="28"/>
        </w:rPr>
        <w:t>tly</w:t>
      </w:r>
      <w:proofErr w:type="spellEnd"/>
      <w:r w:rsidR="005173DA">
        <w:rPr>
          <w:sz w:val="28"/>
          <w:szCs w:val="28"/>
        </w:rPr>
        <w:t xml:space="preserve"> in</w:t>
      </w:r>
      <w:r w:rsidR="00A13D1A">
        <w:rPr>
          <w:sz w:val="28"/>
          <w:szCs w:val="28"/>
        </w:rPr>
        <w:t xml:space="preserve"> </w:t>
      </w:r>
      <w:r w:rsidR="006B2BD7">
        <w:rPr>
          <w:sz w:val="28"/>
          <w:szCs w:val="28"/>
        </w:rPr>
        <w:t xml:space="preserve">table, and rollback command </w:t>
      </w:r>
      <w:r w:rsidR="006E41E2">
        <w:rPr>
          <w:sz w:val="28"/>
          <w:szCs w:val="28"/>
        </w:rPr>
        <w:t xml:space="preserve">purpose in </w:t>
      </w:r>
      <w:proofErr w:type="spellStart"/>
      <w:r w:rsidR="006E41E2">
        <w:rPr>
          <w:sz w:val="28"/>
          <w:szCs w:val="28"/>
        </w:rPr>
        <w:t>sql</w:t>
      </w:r>
      <w:proofErr w:type="spellEnd"/>
      <w:r w:rsidR="006E41E2">
        <w:rPr>
          <w:sz w:val="28"/>
          <w:szCs w:val="28"/>
        </w:rPr>
        <w:t xml:space="preserve"> a </w:t>
      </w:r>
      <w:proofErr w:type="spellStart"/>
      <w:r w:rsidR="006E41E2">
        <w:rPr>
          <w:sz w:val="28"/>
          <w:szCs w:val="28"/>
        </w:rPr>
        <w:t>one time</w:t>
      </w:r>
      <w:proofErr w:type="spellEnd"/>
      <w:r w:rsidR="006E41E2">
        <w:rPr>
          <w:sz w:val="28"/>
          <w:szCs w:val="28"/>
        </w:rPr>
        <w:t xml:space="preserve"> undo </w:t>
      </w:r>
      <w:proofErr w:type="gramStart"/>
      <w:r w:rsidR="006E41E2">
        <w:rPr>
          <w:sz w:val="28"/>
          <w:szCs w:val="28"/>
        </w:rPr>
        <w:t xml:space="preserve">effect </w:t>
      </w:r>
      <w:r w:rsidR="00C94238">
        <w:rPr>
          <w:sz w:val="28"/>
          <w:szCs w:val="28"/>
        </w:rPr>
        <w:t xml:space="preserve"> </w:t>
      </w:r>
      <w:r w:rsidR="005173DA">
        <w:rPr>
          <w:sz w:val="28"/>
          <w:szCs w:val="28"/>
        </w:rPr>
        <w:t>in</w:t>
      </w:r>
      <w:proofErr w:type="gramEnd"/>
      <w:r w:rsidR="005173DA">
        <w:rPr>
          <w:sz w:val="28"/>
          <w:szCs w:val="28"/>
        </w:rPr>
        <w:t xml:space="preserve"> table.</w:t>
      </w:r>
    </w:p>
    <w:p w14:paraId="46AA18CF" w14:textId="77777777" w:rsidR="005173DA" w:rsidRDefault="005173DA" w:rsidP="00F85DDD">
      <w:pPr>
        <w:pStyle w:val="ListParagraph"/>
        <w:rPr>
          <w:sz w:val="28"/>
          <w:szCs w:val="28"/>
        </w:rPr>
      </w:pPr>
    </w:p>
    <w:p w14:paraId="729140FE" w14:textId="716A5EE1" w:rsidR="005173DA" w:rsidRPr="00E37087" w:rsidRDefault="000A50CD" w:rsidP="000A50CD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E37087">
        <w:rPr>
          <w:b/>
          <w:bCs/>
          <w:sz w:val="32"/>
          <w:szCs w:val="32"/>
        </w:rPr>
        <w:t>Explain how transactions are managed in SQL databases.</w:t>
      </w:r>
    </w:p>
    <w:p w14:paraId="444A4CA0" w14:textId="21D3507F" w:rsidR="000A50CD" w:rsidRDefault="002F64E5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43B27">
        <w:rPr>
          <w:sz w:val="28"/>
          <w:szCs w:val="28"/>
        </w:rPr>
        <w:t>ra</w:t>
      </w:r>
      <w:r>
        <w:rPr>
          <w:sz w:val="28"/>
          <w:szCs w:val="28"/>
        </w:rPr>
        <w:t xml:space="preserve">nsaction managed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database:</w:t>
      </w:r>
    </w:p>
    <w:p w14:paraId="0F53EE46" w14:textId="5220CD09" w:rsidR="008A4586" w:rsidRDefault="00242E88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CC7D39">
        <w:rPr>
          <w:sz w:val="28"/>
          <w:szCs w:val="28"/>
        </w:rPr>
        <w:t>ra</w:t>
      </w:r>
      <w:r>
        <w:rPr>
          <w:sz w:val="28"/>
          <w:szCs w:val="28"/>
        </w:rPr>
        <w:t xml:space="preserve">nsaction managed used </w:t>
      </w:r>
      <w:r w:rsidR="00462CC3">
        <w:rPr>
          <w:sz w:val="28"/>
          <w:szCs w:val="28"/>
        </w:rPr>
        <w:t xml:space="preserve">to </w:t>
      </w:r>
      <w:proofErr w:type="gramStart"/>
      <w:r w:rsidR="00462CC3">
        <w:rPr>
          <w:sz w:val="28"/>
          <w:szCs w:val="28"/>
        </w:rPr>
        <w:t>TCL(</w:t>
      </w:r>
      <w:proofErr w:type="gramEnd"/>
      <w:r w:rsidR="00462CC3">
        <w:rPr>
          <w:sz w:val="28"/>
          <w:szCs w:val="28"/>
        </w:rPr>
        <w:t>transaction control language)</w:t>
      </w:r>
      <w:r w:rsidR="00614525">
        <w:rPr>
          <w:sz w:val="28"/>
          <w:szCs w:val="28"/>
        </w:rPr>
        <w:t xml:space="preserve"> command.</w:t>
      </w:r>
    </w:p>
    <w:p w14:paraId="2F6FDC1F" w14:textId="5FEF31AF" w:rsidR="00614525" w:rsidRDefault="00614525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TCL command is</w:t>
      </w:r>
      <w:r w:rsidR="00231A8D">
        <w:rPr>
          <w:sz w:val="28"/>
          <w:szCs w:val="28"/>
        </w:rPr>
        <w:t xml:space="preserve"> only used DML command </w:t>
      </w:r>
      <w:proofErr w:type="gramStart"/>
      <w:r w:rsidR="00A86BD3">
        <w:rPr>
          <w:sz w:val="28"/>
          <w:szCs w:val="28"/>
        </w:rPr>
        <w:t>insert ,</w:t>
      </w:r>
      <w:proofErr w:type="gramEnd"/>
      <w:r w:rsidR="00A86BD3">
        <w:rPr>
          <w:sz w:val="28"/>
          <w:szCs w:val="28"/>
        </w:rPr>
        <w:t xml:space="preserve"> update , delete.</w:t>
      </w:r>
    </w:p>
    <w:p w14:paraId="64F31E0A" w14:textId="77777777" w:rsidR="00557406" w:rsidRDefault="00E041BE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2F64E5">
        <w:rPr>
          <w:sz w:val="28"/>
          <w:szCs w:val="28"/>
        </w:rPr>
        <w:t>eg</w:t>
      </w: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transaction :</w:t>
      </w:r>
      <w:proofErr w:type="gramEnd"/>
      <w:r>
        <w:rPr>
          <w:sz w:val="28"/>
          <w:szCs w:val="28"/>
        </w:rPr>
        <w:t xml:space="preserve"> start a trans</w:t>
      </w:r>
      <w:r w:rsidR="00557406">
        <w:rPr>
          <w:sz w:val="28"/>
          <w:szCs w:val="28"/>
        </w:rPr>
        <w:t>action.</w:t>
      </w:r>
    </w:p>
    <w:p w14:paraId="6C449942" w14:textId="360CF8B7" w:rsidR="002F64E5" w:rsidRDefault="00557406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Commit :</w:t>
      </w:r>
      <w:proofErr w:type="gramEnd"/>
      <w:r>
        <w:rPr>
          <w:sz w:val="28"/>
          <w:szCs w:val="28"/>
        </w:rPr>
        <w:t xml:space="preserve"> </w:t>
      </w:r>
      <w:r w:rsidR="00E041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save change </w:t>
      </w:r>
      <w:proofErr w:type="spellStart"/>
      <w:r>
        <w:rPr>
          <w:sz w:val="28"/>
          <w:szCs w:val="28"/>
        </w:rPr>
        <w:t>parmenatly</w:t>
      </w:r>
      <w:proofErr w:type="spellEnd"/>
      <w:r>
        <w:rPr>
          <w:sz w:val="28"/>
          <w:szCs w:val="28"/>
        </w:rPr>
        <w:t xml:space="preserve"> in table</w:t>
      </w:r>
      <w:r w:rsidR="00F95D97">
        <w:rPr>
          <w:sz w:val="28"/>
          <w:szCs w:val="28"/>
        </w:rPr>
        <w:t>.</w:t>
      </w:r>
    </w:p>
    <w:p w14:paraId="3EA2B3A5" w14:textId="77777777" w:rsidR="00F95D97" w:rsidRDefault="00F95D97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Rollback :</w:t>
      </w:r>
      <w:proofErr w:type="gramEnd"/>
      <w:r>
        <w:rPr>
          <w:sz w:val="28"/>
          <w:szCs w:val="28"/>
        </w:rPr>
        <w:t xml:space="preserve"> one time undo effect  in table.</w:t>
      </w:r>
    </w:p>
    <w:p w14:paraId="7B62E41E" w14:textId="2504D372" w:rsidR="00F95D97" w:rsidRDefault="00F95D97" w:rsidP="00DD75E3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gramStart"/>
      <w:r>
        <w:rPr>
          <w:sz w:val="28"/>
          <w:szCs w:val="28"/>
        </w:rPr>
        <w:t>point :</w:t>
      </w:r>
      <w:proofErr w:type="gramEnd"/>
      <w:r>
        <w:rPr>
          <w:sz w:val="28"/>
          <w:szCs w:val="28"/>
        </w:rPr>
        <w:t xml:space="preserve"> </w:t>
      </w:r>
      <w:r w:rsidR="00A24EDA">
        <w:rPr>
          <w:sz w:val="28"/>
          <w:szCs w:val="28"/>
        </w:rPr>
        <w:t xml:space="preserve">save point within transaction </w:t>
      </w:r>
      <w:r w:rsidR="00276854">
        <w:rPr>
          <w:sz w:val="28"/>
          <w:szCs w:val="28"/>
        </w:rPr>
        <w:t>are rollback.</w:t>
      </w:r>
    </w:p>
    <w:p w14:paraId="532CD45D" w14:textId="77777777" w:rsidR="00596A7C" w:rsidRDefault="00596A7C" w:rsidP="000A50CD">
      <w:pPr>
        <w:pStyle w:val="ListParagraph"/>
        <w:rPr>
          <w:sz w:val="28"/>
          <w:szCs w:val="28"/>
        </w:rPr>
      </w:pPr>
    </w:p>
    <w:p w14:paraId="7FBA0CD0" w14:textId="09891BE6" w:rsidR="00596A7C" w:rsidRPr="008516B2" w:rsidRDefault="00596A7C" w:rsidP="001542CA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8516B2">
        <w:rPr>
          <w:b/>
          <w:bCs/>
          <w:sz w:val="32"/>
          <w:szCs w:val="32"/>
        </w:rPr>
        <w:t>Explain the concept of JOIN in SQL. What is the difference between INNER JOIN, LEFT JOIN, RIGHT JOIN, and FULL OUTER JOIN?</w:t>
      </w:r>
    </w:p>
    <w:p w14:paraId="1E38F12D" w14:textId="07CD2283" w:rsidR="001542CA" w:rsidRDefault="00206326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 xml:space="preserve">The concept of join </w:t>
      </w:r>
      <w:r w:rsidR="001779B9">
        <w:rPr>
          <w:sz w:val="28"/>
          <w:szCs w:val="28"/>
        </w:rPr>
        <w:t xml:space="preserve">in </w:t>
      </w:r>
      <w:proofErr w:type="spellStart"/>
      <w:r w:rsidR="001779B9">
        <w:rPr>
          <w:sz w:val="28"/>
          <w:szCs w:val="28"/>
        </w:rPr>
        <w:t>sql</w:t>
      </w:r>
      <w:proofErr w:type="spellEnd"/>
      <w:r w:rsidR="001779B9">
        <w:rPr>
          <w:sz w:val="28"/>
          <w:szCs w:val="28"/>
        </w:rPr>
        <w:t xml:space="preserve"> to </w:t>
      </w:r>
      <w:r w:rsidR="003A6D3F">
        <w:rPr>
          <w:sz w:val="28"/>
          <w:szCs w:val="28"/>
        </w:rPr>
        <w:t>combine</w:t>
      </w:r>
      <w:r w:rsidR="001779B9">
        <w:rPr>
          <w:sz w:val="28"/>
          <w:szCs w:val="28"/>
        </w:rPr>
        <w:t xml:space="preserve"> the table on</w:t>
      </w:r>
      <w:r w:rsidR="003F5209">
        <w:rPr>
          <w:sz w:val="28"/>
          <w:szCs w:val="28"/>
        </w:rPr>
        <w:t>e to more in database.</w:t>
      </w:r>
    </w:p>
    <w:p w14:paraId="6A48AB81" w14:textId="15440BBA" w:rsidR="003F5209" w:rsidRDefault="003F5209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g</w:t>
      </w:r>
      <w:r w:rsidR="004927B8">
        <w:rPr>
          <w:sz w:val="28"/>
          <w:szCs w:val="28"/>
        </w:rPr>
        <w:t>anret</w:t>
      </w:r>
      <w:proofErr w:type="spellEnd"/>
      <w:r w:rsidR="004927B8">
        <w:rPr>
          <w:sz w:val="28"/>
          <w:szCs w:val="28"/>
        </w:rPr>
        <w:t xml:space="preserve"> the relationship </w:t>
      </w:r>
      <w:r w:rsidR="00AC43A0">
        <w:rPr>
          <w:sz w:val="28"/>
          <w:szCs w:val="28"/>
        </w:rPr>
        <w:t>two or more table.</w:t>
      </w:r>
    </w:p>
    <w:p w14:paraId="3D75137F" w14:textId="77777777" w:rsidR="009B3B11" w:rsidRDefault="00AC43A0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 xml:space="preserve">Inner </w:t>
      </w:r>
      <w:proofErr w:type="gramStart"/>
      <w:r w:rsidRPr="002E33CC">
        <w:rPr>
          <w:b/>
          <w:bCs/>
          <w:sz w:val="28"/>
          <w:szCs w:val="28"/>
        </w:rPr>
        <w:t>join :</w:t>
      </w:r>
      <w:proofErr w:type="gramEnd"/>
      <w:r>
        <w:rPr>
          <w:sz w:val="28"/>
          <w:szCs w:val="28"/>
        </w:rPr>
        <w:t xml:space="preserve"> </w:t>
      </w:r>
      <w:r w:rsidR="001A5A5F">
        <w:rPr>
          <w:sz w:val="28"/>
          <w:szCs w:val="28"/>
        </w:rPr>
        <w:t xml:space="preserve">return </w:t>
      </w:r>
      <w:r w:rsidR="0086341F">
        <w:rPr>
          <w:sz w:val="28"/>
          <w:szCs w:val="28"/>
        </w:rPr>
        <w:t xml:space="preserve">record that </w:t>
      </w:r>
      <w:r w:rsidR="009B3B11">
        <w:rPr>
          <w:sz w:val="28"/>
          <w:szCs w:val="28"/>
        </w:rPr>
        <w:t>matching value in both table.</w:t>
      </w:r>
    </w:p>
    <w:p w14:paraId="62D645BC" w14:textId="77777777" w:rsidR="000B45F3" w:rsidRDefault="009B3B11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 xml:space="preserve">Left </w:t>
      </w:r>
      <w:proofErr w:type="gramStart"/>
      <w:r w:rsidRPr="002E33CC">
        <w:rPr>
          <w:b/>
          <w:bCs/>
          <w:sz w:val="28"/>
          <w:szCs w:val="28"/>
        </w:rPr>
        <w:t>join :</w:t>
      </w:r>
      <w:proofErr w:type="gramEnd"/>
      <w:r>
        <w:rPr>
          <w:sz w:val="28"/>
          <w:szCs w:val="28"/>
        </w:rPr>
        <w:t xml:space="preserve"> </w:t>
      </w:r>
      <w:r w:rsidR="00426722">
        <w:rPr>
          <w:sz w:val="28"/>
          <w:szCs w:val="28"/>
        </w:rPr>
        <w:t>return all record that left table and ma</w:t>
      </w:r>
      <w:r w:rsidR="00B071E8">
        <w:rPr>
          <w:sz w:val="28"/>
          <w:szCs w:val="28"/>
        </w:rPr>
        <w:t>t</w:t>
      </w:r>
      <w:r w:rsidR="00426722">
        <w:rPr>
          <w:sz w:val="28"/>
          <w:szCs w:val="28"/>
        </w:rPr>
        <w:t>chin</w:t>
      </w:r>
      <w:r w:rsidR="00B071E8">
        <w:rPr>
          <w:sz w:val="28"/>
          <w:szCs w:val="28"/>
        </w:rPr>
        <w:t xml:space="preserve">g </w:t>
      </w:r>
      <w:r w:rsidR="000B45F3">
        <w:rPr>
          <w:sz w:val="28"/>
          <w:szCs w:val="28"/>
        </w:rPr>
        <w:t>value in right table.</w:t>
      </w:r>
    </w:p>
    <w:p w14:paraId="1D700FE3" w14:textId="77777777" w:rsidR="00724E24" w:rsidRDefault="000B45F3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 xml:space="preserve">Right </w:t>
      </w:r>
      <w:proofErr w:type="gramStart"/>
      <w:r w:rsidRPr="002E33CC">
        <w:rPr>
          <w:b/>
          <w:bCs/>
          <w:sz w:val="28"/>
          <w:szCs w:val="28"/>
        </w:rPr>
        <w:t>join :</w:t>
      </w:r>
      <w:proofErr w:type="gramEnd"/>
      <w:r>
        <w:rPr>
          <w:sz w:val="28"/>
          <w:szCs w:val="28"/>
        </w:rPr>
        <w:t xml:space="preserve"> </w:t>
      </w:r>
      <w:r w:rsidR="00724E24">
        <w:rPr>
          <w:sz w:val="28"/>
          <w:szCs w:val="28"/>
        </w:rPr>
        <w:t>return all record the right table and matching value in left table.</w:t>
      </w:r>
    </w:p>
    <w:p w14:paraId="01C34963" w14:textId="77777777" w:rsidR="00AB1B57" w:rsidRDefault="00B97025" w:rsidP="0049710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 xml:space="preserve">Full </w:t>
      </w:r>
      <w:proofErr w:type="gramStart"/>
      <w:r w:rsidRPr="002E33CC">
        <w:rPr>
          <w:b/>
          <w:bCs/>
          <w:sz w:val="28"/>
          <w:szCs w:val="28"/>
        </w:rPr>
        <w:t>join :</w:t>
      </w:r>
      <w:proofErr w:type="gramEnd"/>
      <w:r>
        <w:rPr>
          <w:sz w:val="28"/>
          <w:szCs w:val="28"/>
        </w:rPr>
        <w:t xml:space="preserve"> return all record </w:t>
      </w:r>
      <w:r w:rsidR="00AB1B57">
        <w:rPr>
          <w:sz w:val="28"/>
          <w:szCs w:val="28"/>
        </w:rPr>
        <w:t>in both table.</w:t>
      </w:r>
    </w:p>
    <w:p w14:paraId="0FD9204C" w14:textId="77777777" w:rsidR="00AB1B57" w:rsidRPr="002E33CC" w:rsidRDefault="00AB1B57" w:rsidP="001542CA">
      <w:pPr>
        <w:pStyle w:val="ListParagraph"/>
        <w:ind w:left="1080"/>
        <w:rPr>
          <w:b/>
          <w:bCs/>
          <w:sz w:val="32"/>
          <w:szCs w:val="32"/>
        </w:rPr>
      </w:pPr>
    </w:p>
    <w:p w14:paraId="738919D1" w14:textId="77777777" w:rsidR="00274859" w:rsidRPr="002E33CC" w:rsidRDefault="00274859" w:rsidP="001542CA">
      <w:pPr>
        <w:pStyle w:val="ListParagraph"/>
        <w:ind w:left="1080"/>
        <w:rPr>
          <w:b/>
          <w:bCs/>
          <w:sz w:val="32"/>
          <w:szCs w:val="32"/>
        </w:rPr>
      </w:pPr>
      <w:r w:rsidRPr="002E33CC">
        <w:rPr>
          <w:b/>
          <w:bCs/>
          <w:sz w:val="32"/>
          <w:szCs w:val="32"/>
        </w:rPr>
        <w:t>2. How are joins used to combine data from multiple tables?</w:t>
      </w:r>
    </w:p>
    <w:p w14:paraId="25F53C52" w14:textId="032BB071" w:rsidR="00AC43A0" w:rsidRDefault="009B6CCA" w:rsidP="00497105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>I</w:t>
      </w:r>
      <w:r w:rsidR="0077225B" w:rsidRPr="002E33CC">
        <w:rPr>
          <w:b/>
          <w:bCs/>
          <w:sz w:val="28"/>
          <w:szCs w:val="28"/>
        </w:rPr>
        <w:t>n</w:t>
      </w:r>
      <w:r w:rsidRPr="002E33CC">
        <w:rPr>
          <w:b/>
          <w:bCs/>
          <w:sz w:val="28"/>
          <w:szCs w:val="28"/>
        </w:rPr>
        <w:t xml:space="preserve">ner </w:t>
      </w:r>
      <w:proofErr w:type="gramStart"/>
      <w:r w:rsidRPr="002E33CC">
        <w:rPr>
          <w:b/>
          <w:bCs/>
          <w:sz w:val="28"/>
          <w:szCs w:val="28"/>
        </w:rPr>
        <w:t>join :</w:t>
      </w:r>
      <w:proofErr w:type="gramEnd"/>
      <w:r>
        <w:rPr>
          <w:sz w:val="28"/>
          <w:szCs w:val="28"/>
        </w:rPr>
        <w:t xml:space="preserve"> select </w:t>
      </w:r>
      <w:proofErr w:type="spellStart"/>
      <w:r w:rsidR="009E0E25">
        <w:rPr>
          <w:sz w:val="28"/>
          <w:szCs w:val="28"/>
        </w:rPr>
        <w:t>tablename.columnname</w:t>
      </w:r>
      <w:proofErr w:type="spellEnd"/>
      <w:r w:rsidR="009E0E25">
        <w:rPr>
          <w:sz w:val="28"/>
          <w:szCs w:val="28"/>
        </w:rPr>
        <w:t xml:space="preserve"> from </w:t>
      </w:r>
      <w:proofErr w:type="spellStart"/>
      <w:r w:rsidR="00925E04">
        <w:rPr>
          <w:sz w:val="28"/>
          <w:szCs w:val="28"/>
        </w:rPr>
        <w:t>tablename</w:t>
      </w:r>
      <w:proofErr w:type="spellEnd"/>
      <w:r w:rsidR="00925E04">
        <w:rPr>
          <w:sz w:val="28"/>
          <w:szCs w:val="28"/>
        </w:rPr>
        <w:t xml:space="preserve"> inner join table name </w:t>
      </w:r>
      <w:r w:rsidR="00125792">
        <w:rPr>
          <w:sz w:val="28"/>
          <w:szCs w:val="28"/>
        </w:rPr>
        <w:t xml:space="preserve">on </w:t>
      </w:r>
      <w:r w:rsidR="00426722">
        <w:rPr>
          <w:sz w:val="28"/>
          <w:szCs w:val="28"/>
        </w:rPr>
        <w:t xml:space="preserve"> </w:t>
      </w:r>
      <w:r w:rsidR="00AC43A0">
        <w:rPr>
          <w:sz w:val="28"/>
          <w:szCs w:val="28"/>
        </w:rPr>
        <w:t xml:space="preserve"> </w:t>
      </w:r>
      <w:proofErr w:type="spellStart"/>
      <w:r w:rsidR="00125792">
        <w:rPr>
          <w:sz w:val="28"/>
          <w:szCs w:val="28"/>
        </w:rPr>
        <w:t>tablename.columnname</w:t>
      </w:r>
      <w:proofErr w:type="spellEnd"/>
      <w:r w:rsidR="00125792">
        <w:rPr>
          <w:sz w:val="28"/>
          <w:szCs w:val="28"/>
        </w:rPr>
        <w:t>=</w:t>
      </w:r>
      <w:r w:rsidR="00125792" w:rsidRPr="00125792">
        <w:rPr>
          <w:sz w:val="28"/>
          <w:szCs w:val="28"/>
        </w:rPr>
        <w:t xml:space="preserve"> </w:t>
      </w:r>
      <w:proofErr w:type="spellStart"/>
      <w:r w:rsidR="00125792">
        <w:rPr>
          <w:sz w:val="28"/>
          <w:szCs w:val="28"/>
        </w:rPr>
        <w:t>tablename.columnname</w:t>
      </w:r>
      <w:proofErr w:type="spellEnd"/>
      <w:r w:rsidR="00125792">
        <w:rPr>
          <w:sz w:val="28"/>
          <w:szCs w:val="28"/>
        </w:rPr>
        <w:t>;</w:t>
      </w:r>
    </w:p>
    <w:p w14:paraId="25677BA2" w14:textId="56E91A10" w:rsidR="00CE0388" w:rsidRDefault="004709C7" w:rsidP="00497105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>Left</w:t>
      </w:r>
      <w:r>
        <w:rPr>
          <w:sz w:val="28"/>
          <w:szCs w:val="28"/>
        </w:rPr>
        <w:t xml:space="preserve"> </w:t>
      </w:r>
      <w:proofErr w:type="gramStart"/>
      <w:r w:rsidRPr="002E33CC">
        <w:rPr>
          <w:b/>
          <w:bCs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 w:rsidRPr="002E33CC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inner join table name on  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=</w:t>
      </w:r>
      <w:r w:rsidRPr="001257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;</w:t>
      </w:r>
    </w:p>
    <w:p w14:paraId="70690C82" w14:textId="28E41EC2" w:rsidR="004709C7" w:rsidRDefault="00787414" w:rsidP="00497105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 xml:space="preserve">Right </w:t>
      </w:r>
      <w:proofErr w:type="gramStart"/>
      <w:r w:rsidRPr="002E33CC">
        <w:rPr>
          <w:b/>
          <w:bCs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 w:rsidRPr="002E33CC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inner join table name on  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=</w:t>
      </w:r>
      <w:r w:rsidRPr="001257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;</w:t>
      </w:r>
    </w:p>
    <w:p w14:paraId="1724DB8D" w14:textId="3387B965" w:rsidR="00787414" w:rsidRDefault="00787414" w:rsidP="00497105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2E33CC">
        <w:rPr>
          <w:b/>
          <w:bCs/>
          <w:sz w:val="28"/>
          <w:szCs w:val="28"/>
        </w:rPr>
        <w:t>Full</w:t>
      </w:r>
      <w:r>
        <w:rPr>
          <w:sz w:val="28"/>
          <w:szCs w:val="28"/>
        </w:rPr>
        <w:t xml:space="preserve"> </w:t>
      </w:r>
      <w:proofErr w:type="gramStart"/>
      <w:r w:rsidRPr="002E33CC">
        <w:rPr>
          <w:b/>
          <w:bCs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 w:rsidRPr="002E33CC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inner join table name on  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=</w:t>
      </w:r>
      <w:r w:rsidRPr="001257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>;</w:t>
      </w:r>
    </w:p>
    <w:p w14:paraId="0044DA49" w14:textId="77777777" w:rsidR="003A688E" w:rsidRDefault="003A688E" w:rsidP="001542CA">
      <w:pPr>
        <w:pStyle w:val="ListParagraph"/>
        <w:ind w:left="1080"/>
        <w:rPr>
          <w:sz w:val="28"/>
          <w:szCs w:val="28"/>
        </w:rPr>
      </w:pPr>
    </w:p>
    <w:p w14:paraId="23A96415" w14:textId="3B9C9D22" w:rsidR="003A688E" w:rsidRPr="00995682" w:rsidRDefault="001A0AB7" w:rsidP="001A0AB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995682">
        <w:rPr>
          <w:b/>
          <w:bCs/>
          <w:sz w:val="32"/>
          <w:szCs w:val="32"/>
        </w:rPr>
        <w:t>What is the GROUP BY clause in SQL? How is it used with aggregate functions?</w:t>
      </w:r>
    </w:p>
    <w:p w14:paraId="467F2C8E" w14:textId="4F31EDB7" w:rsidR="001D7830" w:rsidRDefault="00CD6996" w:rsidP="00497105">
      <w:pPr>
        <w:pStyle w:val="ListParagraph"/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>Rows of i</w:t>
      </w:r>
      <w:r w:rsidR="00927AB7">
        <w:rPr>
          <w:sz w:val="28"/>
          <w:szCs w:val="28"/>
        </w:rPr>
        <w:t>tems</w:t>
      </w:r>
      <w:r w:rsidR="001F772D">
        <w:rPr>
          <w:sz w:val="28"/>
          <w:szCs w:val="28"/>
        </w:rPr>
        <w:t xml:space="preserve"> in</w:t>
      </w:r>
      <w:r w:rsidR="00927AB7">
        <w:rPr>
          <w:sz w:val="28"/>
          <w:szCs w:val="28"/>
        </w:rPr>
        <w:t xml:space="preserve"> table the collect </w:t>
      </w:r>
      <w:r w:rsidR="0068650D">
        <w:rPr>
          <w:sz w:val="28"/>
          <w:szCs w:val="28"/>
        </w:rPr>
        <w:t>into group</w:t>
      </w:r>
      <w:r w:rsidR="00F3293B">
        <w:rPr>
          <w:sz w:val="28"/>
          <w:szCs w:val="28"/>
        </w:rPr>
        <w:t xml:space="preserve">s </w:t>
      </w:r>
      <w:r w:rsidR="0027610C">
        <w:rPr>
          <w:sz w:val="28"/>
          <w:szCs w:val="28"/>
        </w:rPr>
        <w:t xml:space="preserve">is </w:t>
      </w:r>
      <w:r w:rsidR="007A6971">
        <w:rPr>
          <w:sz w:val="28"/>
          <w:szCs w:val="28"/>
        </w:rPr>
        <w:t xml:space="preserve">group by clause and group </w:t>
      </w:r>
      <w:r w:rsidR="004E1291">
        <w:rPr>
          <w:sz w:val="28"/>
          <w:szCs w:val="28"/>
        </w:rPr>
        <w:t>by is use the aggregate function</w:t>
      </w:r>
      <w:r w:rsidR="003D06C1">
        <w:rPr>
          <w:sz w:val="28"/>
          <w:szCs w:val="28"/>
        </w:rPr>
        <w:t>.</w:t>
      </w:r>
    </w:p>
    <w:p w14:paraId="5366DAA3" w14:textId="1314E022" w:rsidR="003D06C1" w:rsidRDefault="00E7710E" w:rsidP="00497105">
      <w:pPr>
        <w:pStyle w:val="ListParagraph"/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 xml:space="preserve">Group by clause </w:t>
      </w:r>
      <w:r w:rsidR="005117D2">
        <w:rPr>
          <w:sz w:val="28"/>
          <w:szCs w:val="28"/>
        </w:rPr>
        <w:t xml:space="preserve">that groups all </w:t>
      </w:r>
      <w:r w:rsidR="00F72F7E">
        <w:rPr>
          <w:sz w:val="28"/>
          <w:szCs w:val="28"/>
        </w:rPr>
        <w:t>the same column value.</w:t>
      </w:r>
    </w:p>
    <w:p w14:paraId="1BB11CDC" w14:textId="31C484C3" w:rsidR="00F72F7E" w:rsidRDefault="00F72F7E" w:rsidP="00497105">
      <w:pPr>
        <w:pStyle w:val="ListParagraph"/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 w:rsidR="007B4189">
        <w:rPr>
          <w:sz w:val="28"/>
          <w:szCs w:val="28"/>
        </w:rPr>
        <w:t xml:space="preserve">statement used </w:t>
      </w:r>
      <w:proofErr w:type="spellStart"/>
      <w:r w:rsidR="007B4189">
        <w:rPr>
          <w:sz w:val="28"/>
          <w:szCs w:val="28"/>
        </w:rPr>
        <w:t>sql</w:t>
      </w:r>
      <w:proofErr w:type="spellEnd"/>
      <w:r w:rsidR="007B4189">
        <w:rPr>
          <w:sz w:val="28"/>
          <w:szCs w:val="28"/>
        </w:rPr>
        <w:t xml:space="preserve"> select s</w:t>
      </w:r>
      <w:r w:rsidR="00BF7C1B">
        <w:rPr>
          <w:sz w:val="28"/>
          <w:szCs w:val="28"/>
        </w:rPr>
        <w:t>tatement.</w:t>
      </w:r>
    </w:p>
    <w:p w14:paraId="1A094166" w14:textId="77777777" w:rsidR="001D7830" w:rsidRDefault="001D7830" w:rsidP="001A0AB7">
      <w:pPr>
        <w:pStyle w:val="ListParagraph"/>
        <w:ind w:left="1440"/>
        <w:rPr>
          <w:sz w:val="28"/>
          <w:szCs w:val="28"/>
        </w:rPr>
      </w:pPr>
    </w:p>
    <w:p w14:paraId="243E9078" w14:textId="77777777" w:rsidR="00D13ECD" w:rsidRDefault="00D13ECD" w:rsidP="00EE19C0">
      <w:pPr>
        <w:pStyle w:val="ListParagraph"/>
        <w:ind w:left="1440"/>
        <w:rPr>
          <w:sz w:val="28"/>
          <w:szCs w:val="28"/>
        </w:rPr>
      </w:pPr>
    </w:p>
    <w:p w14:paraId="7C73505D" w14:textId="46C50E0D" w:rsidR="00D13ECD" w:rsidRPr="00EE19C0" w:rsidRDefault="00D13ECD" w:rsidP="00D762B1">
      <w:pPr>
        <w:pStyle w:val="ListParagraph"/>
        <w:numPr>
          <w:ilvl w:val="0"/>
          <w:numId w:val="67"/>
        </w:numPr>
        <w:rPr>
          <w:sz w:val="28"/>
          <w:szCs w:val="28"/>
        </w:rPr>
      </w:pPr>
      <w:r w:rsidRPr="00EE19C0">
        <w:rPr>
          <w:sz w:val="28"/>
          <w:szCs w:val="28"/>
        </w:rPr>
        <w:t xml:space="preserve">Aggregate </w:t>
      </w:r>
      <w:proofErr w:type="gramStart"/>
      <w:r w:rsidRPr="00EE19C0">
        <w:rPr>
          <w:sz w:val="28"/>
          <w:szCs w:val="28"/>
        </w:rPr>
        <w:t>function :</w:t>
      </w:r>
      <w:proofErr w:type="gramEnd"/>
      <w:r w:rsidRPr="00EE19C0">
        <w:rPr>
          <w:sz w:val="28"/>
          <w:szCs w:val="28"/>
        </w:rPr>
        <w:t xml:space="preserve"> max</w:t>
      </w:r>
      <w:r>
        <w:rPr>
          <w:sz w:val="28"/>
          <w:szCs w:val="28"/>
        </w:rPr>
        <w:t>()</w:t>
      </w:r>
      <w:r w:rsidRPr="00EE19C0">
        <w:rPr>
          <w:sz w:val="28"/>
          <w:szCs w:val="28"/>
        </w:rPr>
        <w:t>, min</w:t>
      </w:r>
      <w:r>
        <w:rPr>
          <w:sz w:val="28"/>
          <w:szCs w:val="28"/>
        </w:rPr>
        <w:t>()</w:t>
      </w:r>
      <w:r w:rsidRPr="00EE19C0">
        <w:rPr>
          <w:sz w:val="28"/>
          <w:szCs w:val="28"/>
        </w:rPr>
        <w:t>, count</w:t>
      </w:r>
      <w:r>
        <w:rPr>
          <w:sz w:val="28"/>
          <w:szCs w:val="28"/>
        </w:rPr>
        <w:t>()</w:t>
      </w:r>
      <w:r w:rsidRPr="00EE19C0">
        <w:rPr>
          <w:sz w:val="28"/>
          <w:szCs w:val="28"/>
        </w:rPr>
        <w:t>, sum</w:t>
      </w:r>
      <w:r>
        <w:rPr>
          <w:sz w:val="28"/>
          <w:szCs w:val="28"/>
        </w:rPr>
        <w:t>()</w:t>
      </w:r>
      <w:r w:rsidRPr="00EE19C0">
        <w:rPr>
          <w:sz w:val="28"/>
          <w:szCs w:val="28"/>
        </w:rPr>
        <w:t xml:space="preserve"> , avg</w:t>
      </w:r>
      <w:r>
        <w:rPr>
          <w:sz w:val="28"/>
          <w:szCs w:val="28"/>
        </w:rPr>
        <w:t>()</w:t>
      </w:r>
      <w:r w:rsidRPr="00EE19C0">
        <w:rPr>
          <w:sz w:val="28"/>
          <w:szCs w:val="28"/>
        </w:rPr>
        <w:t xml:space="preserve"> etc..</w:t>
      </w:r>
    </w:p>
    <w:p w14:paraId="18C94546" w14:textId="048C4FEF" w:rsidR="00D13ECD" w:rsidRPr="00D13ECD" w:rsidRDefault="00D13ECD" w:rsidP="00D762B1">
      <w:pPr>
        <w:pStyle w:val="ListParagraph"/>
        <w:numPr>
          <w:ilvl w:val="0"/>
          <w:numId w:val="6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max(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>).</w:t>
      </w:r>
    </w:p>
    <w:p w14:paraId="7510A32D" w14:textId="0F390032" w:rsidR="00EE19C0" w:rsidRDefault="00CA784F" w:rsidP="00D762B1">
      <w:pPr>
        <w:pStyle w:val="ListParagraph"/>
        <w:numPr>
          <w:ilvl w:val="0"/>
          <w:numId w:val="67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columnname</w:t>
      </w:r>
      <w:proofErr w:type="spellEnd"/>
      <w:r w:rsidR="00ED47F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ED47F5">
        <w:rPr>
          <w:sz w:val="28"/>
          <w:szCs w:val="28"/>
        </w:rPr>
        <w:t xml:space="preserve"> aggregate function</w:t>
      </w:r>
      <w:r w:rsidR="007A6971">
        <w:rPr>
          <w:sz w:val="28"/>
          <w:szCs w:val="28"/>
        </w:rPr>
        <w:t xml:space="preserve"> </w:t>
      </w:r>
      <w:r w:rsidR="003D5326">
        <w:rPr>
          <w:sz w:val="28"/>
          <w:szCs w:val="28"/>
        </w:rPr>
        <w:t xml:space="preserve">from </w:t>
      </w:r>
      <w:proofErr w:type="spellStart"/>
      <w:r w:rsidR="003D5326">
        <w:rPr>
          <w:sz w:val="28"/>
          <w:szCs w:val="28"/>
        </w:rPr>
        <w:t>tablename</w:t>
      </w:r>
      <w:proofErr w:type="spellEnd"/>
      <w:r w:rsidR="003D5326">
        <w:rPr>
          <w:sz w:val="28"/>
          <w:szCs w:val="28"/>
        </w:rPr>
        <w:t xml:space="preserve"> </w:t>
      </w:r>
      <w:r w:rsidR="00555BE8">
        <w:rPr>
          <w:sz w:val="28"/>
          <w:szCs w:val="28"/>
        </w:rPr>
        <w:t xml:space="preserve">group by </w:t>
      </w:r>
      <w:proofErr w:type="spellStart"/>
      <w:r w:rsidR="00555BE8">
        <w:rPr>
          <w:sz w:val="28"/>
          <w:szCs w:val="28"/>
        </w:rPr>
        <w:t>columnname</w:t>
      </w:r>
      <w:proofErr w:type="spellEnd"/>
      <w:r w:rsidR="00995682">
        <w:rPr>
          <w:sz w:val="28"/>
          <w:szCs w:val="28"/>
        </w:rPr>
        <w:t>.</w:t>
      </w:r>
    </w:p>
    <w:p w14:paraId="6E03AAB3" w14:textId="77777777" w:rsidR="00EE19C0" w:rsidRDefault="00EE19C0" w:rsidP="001A0AB7">
      <w:pPr>
        <w:pStyle w:val="ListParagraph"/>
        <w:ind w:left="1440"/>
        <w:rPr>
          <w:sz w:val="28"/>
          <w:szCs w:val="28"/>
        </w:rPr>
      </w:pPr>
    </w:p>
    <w:p w14:paraId="164A54C0" w14:textId="77777777" w:rsidR="00D61575" w:rsidRDefault="00D61575" w:rsidP="001A0AB7">
      <w:pPr>
        <w:pStyle w:val="ListParagraph"/>
        <w:ind w:left="1440"/>
        <w:rPr>
          <w:sz w:val="28"/>
          <w:szCs w:val="28"/>
        </w:rPr>
      </w:pPr>
    </w:p>
    <w:p w14:paraId="2F177940" w14:textId="56116672" w:rsidR="00D61575" w:rsidRPr="00E5669E" w:rsidRDefault="00D61575" w:rsidP="00D61575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5669E">
        <w:rPr>
          <w:b/>
          <w:bCs/>
          <w:sz w:val="32"/>
          <w:szCs w:val="32"/>
        </w:rPr>
        <w:t>Explain the difference between GROUP BY and ORDER BY.</w:t>
      </w:r>
    </w:p>
    <w:p w14:paraId="66BC04CF" w14:textId="77777777" w:rsidR="00D61575" w:rsidRPr="00E5669E" w:rsidRDefault="00D61575" w:rsidP="00D61575">
      <w:pPr>
        <w:pStyle w:val="ListParagraph"/>
        <w:ind w:left="144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1"/>
        <w:gridCol w:w="3979"/>
      </w:tblGrid>
      <w:tr w:rsidR="00243C74" w14:paraId="5CB53A62" w14:textId="77777777" w:rsidTr="00E937CD">
        <w:tc>
          <w:tcPr>
            <w:tcW w:w="3931" w:type="dxa"/>
          </w:tcPr>
          <w:p w14:paraId="5983636A" w14:textId="6AC6A79C" w:rsidR="00243C74" w:rsidRDefault="00763D41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2B724E">
              <w:rPr>
                <w:sz w:val="28"/>
                <w:szCs w:val="28"/>
              </w:rPr>
              <w:t>ro</w:t>
            </w:r>
            <w:r>
              <w:rPr>
                <w:sz w:val="28"/>
                <w:szCs w:val="28"/>
              </w:rPr>
              <w:t>up by</w:t>
            </w:r>
          </w:p>
        </w:tc>
        <w:tc>
          <w:tcPr>
            <w:tcW w:w="3979" w:type="dxa"/>
          </w:tcPr>
          <w:p w14:paraId="2089ACC1" w14:textId="17FA6C2B" w:rsidR="00763D41" w:rsidRDefault="00763D41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by</w:t>
            </w:r>
          </w:p>
        </w:tc>
      </w:tr>
      <w:tr w:rsidR="00243C74" w14:paraId="403E80E3" w14:textId="77777777" w:rsidTr="00E937CD">
        <w:tc>
          <w:tcPr>
            <w:tcW w:w="3931" w:type="dxa"/>
          </w:tcPr>
          <w:p w14:paraId="2F8DAC60" w14:textId="77D2A14C" w:rsidR="00243C74" w:rsidRDefault="00095F9A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Group by is </w:t>
            </w:r>
            <w:r w:rsidR="00B41A85">
              <w:rPr>
                <w:sz w:val="28"/>
                <w:szCs w:val="28"/>
              </w:rPr>
              <w:t>Row of item in table the</w:t>
            </w:r>
            <w:r w:rsidR="00E44C45">
              <w:rPr>
                <w:sz w:val="28"/>
                <w:szCs w:val="28"/>
              </w:rPr>
              <w:t xml:space="preserve"> collect into gro</w:t>
            </w:r>
            <w:r>
              <w:rPr>
                <w:sz w:val="28"/>
                <w:szCs w:val="28"/>
              </w:rPr>
              <w:t>u</w:t>
            </w:r>
            <w:r w:rsidR="00E44C45">
              <w:rPr>
                <w:sz w:val="28"/>
                <w:szCs w:val="28"/>
              </w:rPr>
              <w:t>p.</w:t>
            </w:r>
          </w:p>
        </w:tc>
        <w:tc>
          <w:tcPr>
            <w:tcW w:w="3979" w:type="dxa"/>
          </w:tcPr>
          <w:p w14:paraId="691AB27E" w14:textId="2D266F27" w:rsidR="00243C74" w:rsidRDefault="00E44C45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Order by </w:t>
            </w:r>
            <w:r w:rsidR="00D71FC1">
              <w:rPr>
                <w:sz w:val="28"/>
                <w:szCs w:val="28"/>
              </w:rPr>
              <w:t xml:space="preserve">is </w:t>
            </w:r>
            <w:r w:rsidR="00A64232">
              <w:rPr>
                <w:sz w:val="28"/>
                <w:szCs w:val="28"/>
              </w:rPr>
              <w:t>multiple data</w:t>
            </w:r>
            <w:r w:rsidR="00D71FC1">
              <w:rPr>
                <w:sz w:val="28"/>
                <w:szCs w:val="28"/>
              </w:rPr>
              <w:t xml:space="preserve"> </w:t>
            </w:r>
            <w:proofErr w:type="spellStart"/>
            <w:r w:rsidR="00D71FC1">
              <w:rPr>
                <w:sz w:val="28"/>
                <w:szCs w:val="28"/>
              </w:rPr>
              <w:t>assending</w:t>
            </w:r>
            <w:proofErr w:type="spellEnd"/>
            <w:r w:rsidR="00D71FC1">
              <w:rPr>
                <w:sz w:val="28"/>
                <w:szCs w:val="28"/>
              </w:rPr>
              <w:t xml:space="preserve"> and </w:t>
            </w:r>
            <w:proofErr w:type="spellStart"/>
            <w:r w:rsidR="00D71FC1">
              <w:rPr>
                <w:sz w:val="28"/>
                <w:szCs w:val="28"/>
              </w:rPr>
              <w:t>desending</w:t>
            </w:r>
            <w:proofErr w:type="spellEnd"/>
            <w:r w:rsidR="00D71FC1">
              <w:rPr>
                <w:sz w:val="28"/>
                <w:szCs w:val="28"/>
              </w:rPr>
              <w:t xml:space="preserve"> order.</w:t>
            </w:r>
          </w:p>
        </w:tc>
      </w:tr>
      <w:tr w:rsidR="00243C74" w14:paraId="23B0E97A" w14:textId="77777777" w:rsidTr="00E937CD">
        <w:tc>
          <w:tcPr>
            <w:tcW w:w="3931" w:type="dxa"/>
          </w:tcPr>
          <w:p w14:paraId="38E35AA2" w14:textId="289E694C" w:rsidR="00243C74" w:rsidRDefault="00A64232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by is use the function</w:t>
            </w:r>
          </w:p>
        </w:tc>
        <w:tc>
          <w:tcPr>
            <w:tcW w:w="3979" w:type="dxa"/>
          </w:tcPr>
          <w:p w14:paraId="0518CE59" w14:textId="4B4E38B7" w:rsidR="00243C74" w:rsidRDefault="00A64232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Order by is </w:t>
            </w:r>
            <w:r w:rsidR="00A72D09">
              <w:rPr>
                <w:sz w:val="28"/>
                <w:szCs w:val="28"/>
              </w:rPr>
              <w:t>not use function</w:t>
            </w:r>
          </w:p>
        </w:tc>
      </w:tr>
      <w:tr w:rsidR="00243C74" w14:paraId="0C8CBCCE" w14:textId="77777777" w:rsidTr="00E937CD">
        <w:tc>
          <w:tcPr>
            <w:tcW w:w="3931" w:type="dxa"/>
          </w:tcPr>
          <w:p w14:paraId="54F9A930" w14:textId="2E617B9F" w:rsidR="00243C74" w:rsidRDefault="004D7BDE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Effect in data</w:t>
            </w:r>
          </w:p>
        </w:tc>
        <w:tc>
          <w:tcPr>
            <w:tcW w:w="3979" w:type="dxa"/>
          </w:tcPr>
          <w:p w14:paraId="08DC754D" w14:textId="3B6CEC59" w:rsidR="00243C74" w:rsidRDefault="004D7BDE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the </w:t>
            </w:r>
            <w:r w:rsidR="009F59C7">
              <w:rPr>
                <w:sz w:val="28"/>
                <w:szCs w:val="28"/>
              </w:rPr>
              <w:t>display</w:t>
            </w:r>
          </w:p>
        </w:tc>
      </w:tr>
      <w:tr w:rsidR="00243C74" w14:paraId="1DF0E763" w14:textId="77777777" w:rsidTr="00E937CD">
        <w:tc>
          <w:tcPr>
            <w:tcW w:w="3931" w:type="dxa"/>
          </w:tcPr>
          <w:p w14:paraId="26971F63" w14:textId="77777777" w:rsidR="00243C74" w:rsidRDefault="00C806FB" w:rsidP="00D6157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="005B5786">
              <w:rPr>
                <w:sz w:val="28"/>
                <w:szCs w:val="28"/>
              </w:rPr>
              <w:t>uction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9EEE3D9" w14:textId="77777777" w:rsidR="003A03C7" w:rsidRDefault="003A03C7" w:rsidP="00D6157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E33D64C" w14:textId="1F30DB52" w:rsidR="003A03C7" w:rsidRDefault="00B50B94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select </w:t>
            </w:r>
            <w:proofErr w:type="gramStart"/>
            <w:r>
              <w:rPr>
                <w:sz w:val="28"/>
                <w:szCs w:val="28"/>
              </w:rPr>
              <w:t>company</w:t>
            </w:r>
            <w:r w:rsidR="005F7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 w:rsidR="005F7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count(name)</w:t>
            </w:r>
            <w:r w:rsidR="005F7093">
              <w:rPr>
                <w:sz w:val="28"/>
                <w:szCs w:val="28"/>
              </w:rPr>
              <w:t xml:space="preserve"> from book group by company</w:t>
            </w:r>
            <w:r w:rsidR="00ED7A40">
              <w:rPr>
                <w:sz w:val="28"/>
                <w:szCs w:val="28"/>
              </w:rPr>
              <w:t>;</w:t>
            </w:r>
          </w:p>
        </w:tc>
        <w:tc>
          <w:tcPr>
            <w:tcW w:w="3979" w:type="dxa"/>
          </w:tcPr>
          <w:p w14:paraId="2855C20A" w14:textId="77777777" w:rsidR="00243C74" w:rsidRDefault="00C806FB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 and arrange data</w:t>
            </w:r>
          </w:p>
          <w:p w14:paraId="45047537" w14:textId="77777777" w:rsidR="005F7093" w:rsidRDefault="005F7093" w:rsidP="00D6157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5B0E292" w14:textId="1F5BC8BE" w:rsidR="005F7093" w:rsidRDefault="005F7093" w:rsidP="00D615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</w:t>
            </w:r>
            <w:r w:rsidR="00D60359">
              <w:rPr>
                <w:sz w:val="28"/>
                <w:szCs w:val="28"/>
              </w:rPr>
              <w:t xml:space="preserve"> select * from book order by </w:t>
            </w:r>
            <w:r w:rsidR="00ED7A40">
              <w:rPr>
                <w:sz w:val="28"/>
                <w:szCs w:val="28"/>
              </w:rPr>
              <w:t>name desc;</w:t>
            </w:r>
          </w:p>
        </w:tc>
      </w:tr>
    </w:tbl>
    <w:p w14:paraId="0DE3F397" w14:textId="77777777" w:rsidR="00D61575" w:rsidRDefault="00D61575" w:rsidP="00D61575">
      <w:pPr>
        <w:pStyle w:val="ListParagraph"/>
        <w:ind w:left="1440"/>
        <w:rPr>
          <w:sz w:val="28"/>
          <w:szCs w:val="28"/>
        </w:rPr>
      </w:pPr>
    </w:p>
    <w:p w14:paraId="445F831F" w14:textId="011FE5EF" w:rsidR="00E937CD" w:rsidRPr="00CE3467" w:rsidRDefault="00CE3467" w:rsidP="00397D4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0531E6" w:rsidRPr="00CE3467">
        <w:rPr>
          <w:b/>
          <w:bCs/>
          <w:sz w:val="32"/>
          <w:szCs w:val="32"/>
        </w:rPr>
        <w:t>What is a stored procedure in SQL, and how does it differ from a standard SQL query?</w:t>
      </w:r>
    </w:p>
    <w:p w14:paraId="66DCD80F" w14:textId="102E9E1C" w:rsidR="000531E6" w:rsidRDefault="00C04DAB" w:rsidP="00D762B1">
      <w:pPr>
        <w:pStyle w:val="ListParagraph"/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>SQL proced</w:t>
      </w:r>
      <w:r w:rsidR="009D3102">
        <w:rPr>
          <w:sz w:val="28"/>
          <w:szCs w:val="28"/>
        </w:rPr>
        <w:t xml:space="preserve">ure is function </w:t>
      </w:r>
      <w:r w:rsidR="0001077C">
        <w:rPr>
          <w:sz w:val="28"/>
          <w:szCs w:val="28"/>
        </w:rPr>
        <w:t xml:space="preserve">but it never </w:t>
      </w:r>
      <w:proofErr w:type="gramStart"/>
      <w:r w:rsidR="0001077C">
        <w:rPr>
          <w:sz w:val="28"/>
          <w:szCs w:val="28"/>
        </w:rPr>
        <w:t>return</w:t>
      </w:r>
      <w:proofErr w:type="gramEnd"/>
      <w:r w:rsidR="0001077C">
        <w:rPr>
          <w:sz w:val="28"/>
          <w:szCs w:val="28"/>
        </w:rPr>
        <w:t xml:space="preserve"> </w:t>
      </w:r>
      <w:r w:rsidR="00B04CB5">
        <w:rPr>
          <w:sz w:val="28"/>
          <w:szCs w:val="28"/>
        </w:rPr>
        <w:t xml:space="preserve">any value, procedure is </w:t>
      </w:r>
      <w:proofErr w:type="spellStart"/>
      <w:r w:rsidR="00B04CB5">
        <w:rPr>
          <w:sz w:val="28"/>
          <w:szCs w:val="28"/>
        </w:rPr>
        <w:t>parform</w:t>
      </w:r>
      <w:proofErr w:type="spellEnd"/>
      <w:r w:rsidR="00B04CB5">
        <w:rPr>
          <w:sz w:val="28"/>
          <w:szCs w:val="28"/>
        </w:rPr>
        <w:t xml:space="preserve"> </w:t>
      </w:r>
      <w:r w:rsidR="004B711C">
        <w:rPr>
          <w:sz w:val="28"/>
          <w:szCs w:val="28"/>
        </w:rPr>
        <w:t xml:space="preserve">the argument(parameter) and </w:t>
      </w:r>
      <w:proofErr w:type="spellStart"/>
      <w:r w:rsidR="004B711C">
        <w:rPr>
          <w:sz w:val="28"/>
          <w:szCs w:val="28"/>
        </w:rPr>
        <w:t>with out</w:t>
      </w:r>
      <w:proofErr w:type="spellEnd"/>
      <w:r w:rsidR="004B711C">
        <w:rPr>
          <w:sz w:val="28"/>
          <w:szCs w:val="28"/>
        </w:rPr>
        <w:t xml:space="preserve"> argument.</w:t>
      </w:r>
    </w:p>
    <w:p w14:paraId="4D715333" w14:textId="777D0413" w:rsidR="00680C02" w:rsidRDefault="00F8698D" w:rsidP="00D762B1">
      <w:pPr>
        <w:pStyle w:val="ListParagraph"/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</w:t>
      </w:r>
      <w:r w:rsidR="00945265">
        <w:rPr>
          <w:sz w:val="28"/>
          <w:szCs w:val="28"/>
        </w:rPr>
        <w:t xml:space="preserve">ery is differ from </w:t>
      </w:r>
      <w:r w:rsidR="00BF0560">
        <w:rPr>
          <w:sz w:val="28"/>
          <w:szCs w:val="28"/>
        </w:rPr>
        <w:t xml:space="preserve">procedure </w:t>
      </w:r>
      <w:r w:rsidR="00680C02">
        <w:rPr>
          <w:sz w:val="28"/>
          <w:szCs w:val="28"/>
        </w:rPr>
        <w:t xml:space="preserve">a Procedure is </w:t>
      </w:r>
      <w:proofErr w:type="spellStart"/>
      <w:r w:rsidR="00680C02">
        <w:rPr>
          <w:sz w:val="28"/>
          <w:szCs w:val="28"/>
        </w:rPr>
        <w:t>parform</w:t>
      </w:r>
      <w:proofErr w:type="spellEnd"/>
      <w:r w:rsidR="00680C02">
        <w:rPr>
          <w:sz w:val="28"/>
          <w:szCs w:val="28"/>
        </w:rPr>
        <w:t xml:space="preserve"> the block of code</w:t>
      </w:r>
      <w:r w:rsidR="00680C02">
        <w:rPr>
          <w:rFonts w:hint="cs"/>
          <w:sz w:val="28"/>
          <w:szCs w:val="28"/>
          <w:cs/>
        </w:rPr>
        <w:t xml:space="preserve"> </w:t>
      </w:r>
      <w:r w:rsidR="00645EB2">
        <w:rPr>
          <w:sz w:val="28"/>
          <w:szCs w:val="28"/>
        </w:rPr>
        <w:t>and call the procedure.</w:t>
      </w:r>
    </w:p>
    <w:p w14:paraId="7DB47AB5" w14:textId="78C1D3FA" w:rsidR="00C3771F" w:rsidRDefault="00C3771F" w:rsidP="00D762B1">
      <w:pPr>
        <w:pStyle w:val="ListParagraph"/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 xml:space="preserve">Procedure is </w:t>
      </w:r>
      <w:proofErr w:type="spellStart"/>
      <w:proofErr w:type="gramStart"/>
      <w:r>
        <w:rPr>
          <w:sz w:val="28"/>
          <w:szCs w:val="28"/>
        </w:rPr>
        <w:t>p</w:t>
      </w:r>
      <w:r w:rsidR="008A2A3D">
        <w:rPr>
          <w:sz w:val="28"/>
          <w:szCs w:val="28"/>
        </w:rPr>
        <w:t>a</w:t>
      </w:r>
      <w:r>
        <w:rPr>
          <w:sz w:val="28"/>
          <w:szCs w:val="28"/>
        </w:rPr>
        <w:t>rforam</w:t>
      </w:r>
      <w:proofErr w:type="spellEnd"/>
      <w:r w:rsidR="008A2A3D">
        <w:rPr>
          <w:sz w:val="28"/>
          <w:szCs w:val="28"/>
        </w:rPr>
        <w:t xml:space="preserve"> </w:t>
      </w:r>
      <w:r w:rsidR="005C6C35">
        <w:rPr>
          <w:sz w:val="28"/>
          <w:szCs w:val="28"/>
        </w:rPr>
        <w:t xml:space="preserve"> only</w:t>
      </w:r>
      <w:proofErr w:type="gramEnd"/>
      <w:r w:rsidR="005C6C35">
        <w:rPr>
          <w:sz w:val="28"/>
          <w:szCs w:val="28"/>
        </w:rPr>
        <w:t xml:space="preserve"> DML command</w:t>
      </w:r>
      <w:r w:rsidR="009266A0">
        <w:rPr>
          <w:sz w:val="28"/>
          <w:szCs w:val="28"/>
        </w:rPr>
        <w:t xml:space="preserve"> insert , update , delete.</w:t>
      </w:r>
      <w:r>
        <w:rPr>
          <w:sz w:val="28"/>
          <w:szCs w:val="28"/>
        </w:rPr>
        <w:t xml:space="preserve"> </w:t>
      </w:r>
    </w:p>
    <w:p w14:paraId="66CABC15" w14:textId="5D2AEAB2" w:rsidR="00E5669E" w:rsidRPr="002369F6" w:rsidRDefault="00007764" w:rsidP="00E5669E">
      <w:pPr>
        <w:pStyle w:val="ListParagraph"/>
        <w:ind w:left="1800"/>
        <w:rPr>
          <w:b/>
          <w:bCs/>
          <w:sz w:val="32"/>
          <w:szCs w:val="32"/>
        </w:rPr>
      </w:pPr>
      <w:r w:rsidRPr="002369F6">
        <w:rPr>
          <w:b/>
          <w:bCs/>
          <w:sz w:val="32"/>
          <w:szCs w:val="32"/>
        </w:rPr>
        <w:t>Ex:</w:t>
      </w:r>
    </w:p>
    <w:p w14:paraId="3E874FF6" w14:textId="33E9ED93" w:rsidR="00434E24" w:rsidRPr="002369F6" w:rsidRDefault="00434E24" w:rsidP="00D762B1">
      <w:pPr>
        <w:pStyle w:val="ListParagraph"/>
        <w:numPr>
          <w:ilvl w:val="0"/>
          <w:numId w:val="69"/>
        </w:numPr>
        <w:rPr>
          <w:b/>
          <w:bCs/>
          <w:sz w:val="32"/>
          <w:szCs w:val="32"/>
        </w:rPr>
      </w:pPr>
      <w:r w:rsidRPr="002369F6">
        <w:rPr>
          <w:b/>
          <w:bCs/>
          <w:sz w:val="32"/>
          <w:szCs w:val="32"/>
        </w:rPr>
        <w:t>Without argument:</w:t>
      </w:r>
    </w:p>
    <w:p w14:paraId="6BE97776" w14:textId="7159752D" w:rsidR="00007764" w:rsidRDefault="00007764" w:rsidP="00680C0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r w:rsidR="00915C41">
        <w:rPr>
          <w:sz w:val="28"/>
          <w:szCs w:val="28"/>
        </w:rPr>
        <w:t>procedurename</w:t>
      </w:r>
      <w:proofErr w:type="spellEnd"/>
      <w:r w:rsidR="00915C41">
        <w:rPr>
          <w:sz w:val="28"/>
          <w:szCs w:val="28"/>
        </w:rPr>
        <w:t xml:space="preserve"> </w:t>
      </w:r>
      <w:r w:rsidR="002A5A1D">
        <w:rPr>
          <w:sz w:val="28"/>
          <w:szCs w:val="28"/>
        </w:rPr>
        <w:t>()</w:t>
      </w:r>
    </w:p>
    <w:p w14:paraId="3328CC87" w14:textId="0ECDC47D" w:rsidR="002A5A1D" w:rsidRDefault="002A5A1D" w:rsidP="00680C0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5E69D8F" w14:textId="4D76F126" w:rsidR="002A5A1D" w:rsidRDefault="002A5A1D" w:rsidP="00680C0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Insert into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</w:t>
      </w:r>
      <w:r w:rsidR="001D0332">
        <w:rPr>
          <w:sz w:val="28"/>
          <w:szCs w:val="28"/>
        </w:rPr>
        <w:t>value (insert value);</w:t>
      </w:r>
    </w:p>
    <w:p w14:paraId="2310A0E6" w14:textId="2EAF55F3" w:rsidR="001D0332" w:rsidRDefault="001D0332" w:rsidP="00680C0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2A6439B" w14:textId="77777777" w:rsidR="001D0332" w:rsidRDefault="001D0332" w:rsidP="00680C02">
      <w:pPr>
        <w:pStyle w:val="ListParagraph"/>
        <w:ind w:left="1800"/>
        <w:rPr>
          <w:sz w:val="28"/>
          <w:szCs w:val="28"/>
        </w:rPr>
      </w:pPr>
    </w:p>
    <w:p w14:paraId="4EFE52A4" w14:textId="00768CE3" w:rsidR="001D0332" w:rsidRDefault="001D0332" w:rsidP="00680C0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 w:rsidR="00434E24">
        <w:rPr>
          <w:sz w:val="28"/>
          <w:szCs w:val="28"/>
        </w:rPr>
        <w:t>procedurename</w:t>
      </w:r>
      <w:proofErr w:type="spellEnd"/>
      <w:r w:rsidR="00434E24">
        <w:rPr>
          <w:sz w:val="28"/>
          <w:szCs w:val="28"/>
        </w:rPr>
        <w:t>;</w:t>
      </w:r>
    </w:p>
    <w:p w14:paraId="101832BB" w14:textId="77777777" w:rsidR="00DB3856" w:rsidRDefault="00DB3856" w:rsidP="00680C02">
      <w:pPr>
        <w:pStyle w:val="ListParagraph"/>
        <w:ind w:left="1800"/>
        <w:rPr>
          <w:sz w:val="28"/>
          <w:szCs w:val="28"/>
        </w:rPr>
      </w:pPr>
    </w:p>
    <w:p w14:paraId="00D84C07" w14:textId="632FBAC1" w:rsidR="00434E24" w:rsidRPr="002369F6" w:rsidRDefault="00434E24" w:rsidP="00D762B1">
      <w:pPr>
        <w:pStyle w:val="ListParagraph"/>
        <w:numPr>
          <w:ilvl w:val="0"/>
          <w:numId w:val="70"/>
        </w:numPr>
        <w:rPr>
          <w:b/>
          <w:bCs/>
          <w:sz w:val="32"/>
          <w:szCs w:val="32"/>
        </w:rPr>
      </w:pPr>
      <w:r w:rsidRPr="002369F6">
        <w:rPr>
          <w:b/>
          <w:bCs/>
          <w:sz w:val="32"/>
          <w:szCs w:val="32"/>
        </w:rPr>
        <w:t>With argument:</w:t>
      </w:r>
    </w:p>
    <w:p w14:paraId="04E95BB9" w14:textId="3764695F" w:rsidR="00434E24" w:rsidRDefault="00434E24" w:rsidP="00434E2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r>
        <w:rPr>
          <w:sz w:val="28"/>
          <w:szCs w:val="28"/>
        </w:rPr>
        <w:t>procedurename</w:t>
      </w:r>
      <w:proofErr w:type="spellEnd"/>
      <w:r>
        <w:rPr>
          <w:sz w:val="28"/>
          <w:szCs w:val="28"/>
        </w:rPr>
        <w:t xml:space="preserve"> (</w:t>
      </w:r>
      <w:r w:rsidR="002425AD">
        <w:rPr>
          <w:sz w:val="28"/>
          <w:szCs w:val="28"/>
        </w:rPr>
        <w:t>parameter</w:t>
      </w:r>
      <w:r w:rsidR="00E5669E">
        <w:rPr>
          <w:sz w:val="28"/>
          <w:szCs w:val="28"/>
        </w:rPr>
        <w:t xml:space="preserve"> datatype</w:t>
      </w:r>
      <w:r>
        <w:rPr>
          <w:sz w:val="28"/>
          <w:szCs w:val="28"/>
        </w:rPr>
        <w:t>)</w:t>
      </w:r>
    </w:p>
    <w:p w14:paraId="07707E03" w14:textId="77777777" w:rsidR="00434E24" w:rsidRDefault="00434E24" w:rsidP="00434E2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19EE1BD" w14:textId="08314A85" w:rsidR="00434E24" w:rsidRDefault="00434E24" w:rsidP="00434E2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Insert into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value (</w:t>
      </w:r>
      <w:proofErr w:type="spellStart"/>
      <w:r w:rsidR="00E5669E">
        <w:rPr>
          <w:sz w:val="28"/>
          <w:szCs w:val="28"/>
        </w:rPr>
        <w:t>paramater</w:t>
      </w:r>
      <w:proofErr w:type="spellEnd"/>
      <w:r>
        <w:rPr>
          <w:sz w:val="28"/>
          <w:szCs w:val="28"/>
        </w:rPr>
        <w:t>);</w:t>
      </w:r>
    </w:p>
    <w:p w14:paraId="4746BD0C" w14:textId="77777777" w:rsidR="00434E24" w:rsidRDefault="00434E24" w:rsidP="00434E2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FCF59E4" w14:textId="77777777" w:rsidR="00434E24" w:rsidRDefault="00434E24" w:rsidP="00434E24">
      <w:pPr>
        <w:pStyle w:val="ListParagraph"/>
        <w:ind w:left="1800"/>
        <w:rPr>
          <w:sz w:val="28"/>
          <w:szCs w:val="28"/>
        </w:rPr>
      </w:pPr>
    </w:p>
    <w:p w14:paraId="50B88A38" w14:textId="2CCF0CF2" w:rsidR="00434E24" w:rsidRPr="002369F6" w:rsidRDefault="00434E24" w:rsidP="002369F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procedurename</w:t>
      </w:r>
      <w:proofErr w:type="spellEnd"/>
      <w:r w:rsidR="00E5669E">
        <w:rPr>
          <w:sz w:val="28"/>
          <w:szCs w:val="28"/>
        </w:rPr>
        <w:t>(argument)</w:t>
      </w:r>
      <w:r w:rsidRPr="002369F6">
        <w:rPr>
          <w:sz w:val="28"/>
          <w:szCs w:val="28"/>
        </w:rPr>
        <w:t>;</w:t>
      </w:r>
    </w:p>
    <w:p w14:paraId="11C9AC01" w14:textId="77777777" w:rsidR="00434E24" w:rsidRDefault="00434E24" w:rsidP="00680C02">
      <w:pPr>
        <w:pStyle w:val="ListParagraph"/>
        <w:ind w:left="1800"/>
        <w:rPr>
          <w:sz w:val="28"/>
          <w:szCs w:val="28"/>
        </w:rPr>
      </w:pPr>
    </w:p>
    <w:p w14:paraId="5540C28B" w14:textId="4E140B09" w:rsidR="00DB3856" w:rsidRPr="003B7AA4" w:rsidRDefault="003B7AA4" w:rsidP="003B7AA4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DB3856" w:rsidRPr="003B7AA4">
        <w:rPr>
          <w:b/>
          <w:bCs/>
          <w:sz w:val="32"/>
          <w:szCs w:val="32"/>
        </w:rPr>
        <w:t>Explain the advantages of using stored procedures.</w:t>
      </w:r>
    </w:p>
    <w:p w14:paraId="1991C6A7" w14:textId="77777777" w:rsidR="002369F6" w:rsidRDefault="002369F6" w:rsidP="002369F6">
      <w:pPr>
        <w:pStyle w:val="ListParagraph"/>
        <w:ind w:left="1800"/>
        <w:rPr>
          <w:b/>
          <w:bCs/>
          <w:sz w:val="32"/>
          <w:szCs w:val="32"/>
        </w:rPr>
      </w:pPr>
    </w:p>
    <w:p w14:paraId="1C0CF8A2" w14:textId="3030995B" w:rsidR="005E747D" w:rsidRPr="00D762B1" w:rsidRDefault="00D722A3" w:rsidP="00D762B1">
      <w:pPr>
        <w:pStyle w:val="ListParagraph"/>
        <w:numPr>
          <w:ilvl w:val="1"/>
          <w:numId w:val="71"/>
        </w:numPr>
        <w:rPr>
          <w:sz w:val="28"/>
          <w:szCs w:val="28"/>
        </w:rPr>
      </w:pPr>
      <w:r w:rsidRPr="00D762B1">
        <w:rPr>
          <w:b/>
          <w:bCs/>
          <w:sz w:val="32"/>
          <w:szCs w:val="32"/>
        </w:rPr>
        <w:t xml:space="preserve">Better the </w:t>
      </w:r>
      <w:proofErr w:type="spellStart"/>
      <w:proofErr w:type="gramStart"/>
      <w:r w:rsidR="006A006D" w:rsidRPr="00D762B1">
        <w:rPr>
          <w:b/>
          <w:bCs/>
          <w:sz w:val="32"/>
          <w:szCs w:val="32"/>
        </w:rPr>
        <w:t>parfomance</w:t>
      </w:r>
      <w:proofErr w:type="spellEnd"/>
      <w:r w:rsidR="006A006D" w:rsidRPr="00D762B1">
        <w:rPr>
          <w:b/>
          <w:bCs/>
          <w:sz w:val="32"/>
          <w:szCs w:val="32"/>
        </w:rPr>
        <w:t xml:space="preserve"> :</w:t>
      </w:r>
      <w:proofErr w:type="gramEnd"/>
      <w:r w:rsidR="006A006D" w:rsidRPr="00D762B1">
        <w:rPr>
          <w:b/>
          <w:bCs/>
          <w:sz w:val="32"/>
          <w:szCs w:val="32"/>
        </w:rPr>
        <w:t xml:space="preserve"> </w:t>
      </w:r>
      <w:r w:rsidR="006A006D" w:rsidRPr="00D762B1">
        <w:rPr>
          <w:sz w:val="28"/>
          <w:szCs w:val="28"/>
        </w:rPr>
        <w:t>create procedure and mul</w:t>
      </w:r>
      <w:r w:rsidR="004609C0" w:rsidRPr="00D762B1">
        <w:rPr>
          <w:sz w:val="28"/>
          <w:szCs w:val="28"/>
        </w:rPr>
        <w:t xml:space="preserve">ti time call value </w:t>
      </w:r>
      <w:r w:rsidR="00023CF0" w:rsidRPr="00D762B1">
        <w:rPr>
          <w:sz w:val="28"/>
          <w:szCs w:val="28"/>
        </w:rPr>
        <w:t xml:space="preserve">a better </w:t>
      </w:r>
      <w:proofErr w:type="spellStart"/>
      <w:r w:rsidR="005E747D" w:rsidRPr="00D762B1">
        <w:rPr>
          <w:sz w:val="28"/>
          <w:szCs w:val="28"/>
        </w:rPr>
        <w:t>parfomance</w:t>
      </w:r>
      <w:proofErr w:type="spellEnd"/>
      <w:r w:rsidR="005E747D" w:rsidRPr="00D762B1">
        <w:rPr>
          <w:sz w:val="28"/>
          <w:szCs w:val="28"/>
        </w:rPr>
        <w:t>.</w:t>
      </w:r>
    </w:p>
    <w:p w14:paraId="65976401" w14:textId="77777777" w:rsidR="00E264A0" w:rsidRPr="00D762B1" w:rsidRDefault="005E747D" w:rsidP="00D762B1">
      <w:pPr>
        <w:pStyle w:val="ListParagraph"/>
        <w:numPr>
          <w:ilvl w:val="1"/>
          <w:numId w:val="71"/>
        </w:numPr>
        <w:rPr>
          <w:b/>
          <w:bCs/>
          <w:sz w:val="32"/>
          <w:szCs w:val="32"/>
        </w:rPr>
      </w:pPr>
      <w:proofErr w:type="gramStart"/>
      <w:r w:rsidRPr="00D762B1">
        <w:rPr>
          <w:b/>
          <w:bCs/>
          <w:sz w:val="32"/>
          <w:szCs w:val="32"/>
        </w:rPr>
        <w:t>Reusability :</w:t>
      </w:r>
      <w:proofErr w:type="gramEnd"/>
      <w:r w:rsidRPr="00D762B1">
        <w:rPr>
          <w:b/>
          <w:bCs/>
          <w:sz w:val="32"/>
          <w:szCs w:val="32"/>
        </w:rPr>
        <w:t xml:space="preserve"> </w:t>
      </w:r>
      <w:r w:rsidR="002C7196" w:rsidRPr="00D762B1">
        <w:rPr>
          <w:sz w:val="28"/>
          <w:szCs w:val="28"/>
        </w:rPr>
        <w:t xml:space="preserve">one time create procedure and </w:t>
      </w:r>
      <w:r w:rsidR="007E2EFC" w:rsidRPr="00D762B1">
        <w:rPr>
          <w:sz w:val="28"/>
          <w:szCs w:val="28"/>
        </w:rPr>
        <w:t xml:space="preserve">multiple </w:t>
      </w:r>
      <w:r w:rsidR="00E264A0" w:rsidRPr="00D762B1">
        <w:rPr>
          <w:sz w:val="28"/>
          <w:szCs w:val="28"/>
        </w:rPr>
        <w:t xml:space="preserve">DML command </w:t>
      </w:r>
      <w:r w:rsidR="007E2EFC" w:rsidRPr="00D762B1">
        <w:rPr>
          <w:sz w:val="28"/>
          <w:szCs w:val="28"/>
        </w:rPr>
        <w:t xml:space="preserve">insert , update , delete command </w:t>
      </w:r>
      <w:r w:rsidR="00C3771F" w:rsidRPr="00D762B1">
        <w:rPr>
          <w:sz w:val="28"/>
          <w:szCs w:val="28"/>
        </w:rPr>
        <w:t>re</w:t>
      </w:r>
      <w:r w:rsidR="00E264A0" w:rsidRPr="00D762B1">
        <w:rPr>
          <w:sz w:val="28"/>
          <w:szCs w:val="28"/>
        </w:rPr>
        <w:t>use</w:t>
      </w:r>
      <w:r w:rsidR="00C3771F" w:rsidRPr="00D762B1">
        <w:rPr>
          <w:sz w:val="28"/>
          <w:szCs w:val="28"/>
        </w:rPr>
        <w:t>.</w:t>
      </w:r>
    </w:p>
    <w:p w14:paraId="08AC78E4" w14:textId="05E06CE4" w:rsidR="00C832A7" w:rsidRPr="00D762B1" w:rsidRDefault="00B25D2A" w:rsidP="00D762B1">
      <w:pPr>
        <w:pStyle w:val="ListParagraph"/>
        <w:numPr>
          <w:ilvl w:val="1"/>
          <w:numId w:val="71"/>
        </w:numPr>
        <w:rPr>
          <w:sz w:val="28"/>
          <w:szCs w:val="28"/>
        </w:rPr>
      </w:pPr>
      <w:proofErr w:type="gramStart"/>
      <w:r w:rsidRPr="00D762B1">
        <w:rPr>
          <w:b/>
          <w:bCs/>
          <w:sz w:val="32"/>
          <w:szCs w:val="32"/>
        </w:rPr>
        <w:t>Security :</w:t>
      </w:r>
      <w:proofErr w:type="gramEnd"/>
      <w:r w:rsidRPr="00D762B1">
        <w:rPr>
          <w:b/>
          <w:bCs/>
          <w:sz w:val="32"/>
          <w:szCs w:val="32"/>
        </w:rPr>
        <w:t xml:space="preserve"> </w:t>
      </w:r>
      <w:r w:rsidR="00E558C8" w:rsidRPr="00D762B1">
        <w:rPr>
          <w:sz w:val="28"/>
          <w:szCs w:val="28"/>
        </w:rPr>
        <w:t>procedure is high security</w:t>
      </w:r>
      <w:r w:rsidR="00354A49" w:rsidRPr="00D762B1">
        <w:rPr>
          <w:sz w:val="28"/>
          <w:szCs w:val="28"/>
        </w:rPr>
        <w:t xml:space="preserve"> and priva</w:t>
      </w:r>
      <w:r w:rsidR="00F02442" w:rsidRPr="00D762B1">
        <w:rPr>
          <w:sz w:val="28"/>
          <w:szCs w:val="28"/>
        </w:rPr>
        <w:t>cy</w:t>
      </w:r>
      <w:r w:rsidR="00354A49" w:rsidRPr="00D762B1">
        <w:rPr>
          <w:sz w:val="28"/>
          <w:szCs w:val="28"/>
        </w:rPr>
        <w:t xml:space="preserve"> data</w:t>
      </w:r>
      <w:r w:rsidR="00130FB1" w:rsidRPr="00D762B1">
        <w:rPr>
          <w:sz w:val="28"/>
          <w:szCs w:val="28"/>
        </w:rPr>
        <w:t xml:space="preserve"> in </w:t>
      </w:r>
      <w:proofErr w:type="spellStart"/>
      <w:r w:rsidR="00130FB1" w:rsidRPr="00D762B1">
        <w:rPr>
          <w:sz w:val="28"/>
          <w:szCs w:val="28"/>
        </w:rPr>
        <w:t>sql</w:t>
      </w:r>
      <w:proofErr w:type="spellEnd"/>
      <w:r w:rsidR="00F02442" w:rsidRPr="00D762B1">
        <w:rPr>
          <w:sz w:val="28"/>
          <w:szCs w:val="28"/>
        </w:rPr>
        <w:t>.</w:t>
      </w:r>
    </w:p>
    <w:p w14:paraId="345AB1C3" w14:textId="65FAA21B" w:rsidR="00F02442" w:rsidRPr="00D762B1" w:rsidRDefault="00DD7870" w:rsidP="00D762B1">
      <w:pPr>
        <w:pStyle w:val="ListParagraph"/>
        <w:numPr>
          <w:ilvl w:val="1"/>
          <w:numId w:val="71"/>
        </w:numPr>
        <w:rPr>
          <w:b/>
          <w:bCs/>
          <w:sz w:val="32"/>
          <w:szCs w:val="32"/>
        </w:rPr>
      </w:pPr>
      <w:proofErr w:type="gramStart"/>
      <w:r w:rsidRPr="00D762B1">
        <w:rPr>
          <w:b/>
          <w:bCs/>
          <w:sz w:val="32"/>
          <w:szCs w:val="32"/>
        </w:rPr>
        <w:t>Maintainability :</w:t>
      </w:r>
      <w:proofErr w:type="gramEnd"/>
      <w:r w:rsidRPr="00D762B1">
        <w:rPr>
          <w:b/>
          <w:bCs/>
          <w:sz w:val="32"/>
          <w:szCs w:val="32"/>
        </w:rPr>
        <w:t xml:space="preserve"> </w:t>
      </w:r>
      <w:r w:rsidR="009A4D96" w:rsidRPr="00D762B1">
        <w:rPr>
          <w:sz w:val="28"/>
          <w:szCs w:val="28"/>
        </w:rPr>
        <w:t>maintaining a procedure on server</w:t>
      </w:r>
      <w:r w:rsidR="00144A95" w:rsidRPr="00D762B1">
        <w:rPr>
          <w:sz w:val="28"/>
          <w:szCs w:val="28"/>
        </w:rPr>
        <w:t xml:space="preserve"> to </w:t>
      </w:r>
      <w:r w:rsidR="00130FB1" w:rsidRPr="00D762B1">
        <w:rPr>
          <w:sz w:val="28"/>
          <w:szCs w:val="28"/>
        </w:rPr>
        <w:t xml:space="preserve">easily </w:t>
      </w:r>
      <w:r w:rsidR="00144A95" w:rsidRPr="00D762B1">
        <w:rPr>
          <w:sz w:val="28"/>
          <w:szCs w:val="28"/>
        </w:rPr>
        <w:t>maintain the procedure</w:t>
      </w:r>
      <w:r w:rsidR="00130FB1" w:rsidRPr="00D762B1">
        <w:rPr>
          <w:sz w:val="28"/>
          <w:szCs w:val="28"/>
        </w:rPr>
        <w:t>.</w:t>
      </w:r>
    </w:p>
    <w:p w14:paraId="220C4F41" w14:textId="77777777" w:rsidR="00DB3856" w:rsidRDefault="00DB3856" w:rsidP="00DB3856">
      <w:pPr>
        <w:pStyle w:val="ListParagraph"/>
        <w:ind w:left="1800"/>
        <w:rPr>
          <w:sz w:val="28"/>
          <w:szCs w:val="28"/>
        </w:rPr>
      </w:pPr>
    </w:p>
    <w:p w14:paraId="5237862B" w14:textId="3E0F76AF" w:rsidR="00130FB1" w:rsidRPr="003B7AA4" w:rsidRDefault="003B7AA4" w:rsidP="003B7AA4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033685" w:rsidRPr="003B7AA4">
        <w:rPr>
          <w:b/>
          <w:bCs/>
          <w:sz w:val="32"/>
          <w:szCs w:val="32"/>
        </w:rPr>
        <w:t>What is a view in SQL, and how is it different from a table?</w:t>
      </w:r>
    </w:p>
    <w:p w14:paraId="7C820B70" w14:textId="77777777" w:rsidR="0092415E" w:rsidRPr="00D762B1" w:rsidRDefault="008B7B82" w:rsidP="00D762B1">
      <w:pPr>
        <w:pStyle w:val="ListParagraph"/>
        <w:numPr>
          <w:ilvl w:val="1"/>
          <w:numId w:val="72"/>
        </w:numPr>
        <w:rPr>
          <w:sz w:val="28"/>
          <w:szCs w:val="28"/>
        </w:rPr>
      </w:pPr>
      <w:r w:rsidRPr="00D762B1">
        <w:rPr>
          <w:sz w:val="28"/>
          <w:szCs w:val="28"/>
        </w:rPr>
        <w:t>View i</w:t>
      </w:r>
      <w:r w:rsidR="00BF6443" w:rsidRPr="00D762B1">
        <w:rPr>
          <w:sz w:val="28"/>
          <w:szCs w:val="28"/>
        </w:rPr>
        <w:t xml:space="preserve">n </w:t>
      </w:r>
      <w:proofErr w:type="spellStart"/>
      <w:r w:rsidR="00BF6443" w:rsidRPr="00D762B1">
        <w:rPr>
          <w:sz w:val="28"/>
          <w:szCs w:val="28"/>
        </w:rPr>
        <w:t>sql</w:t>
      </w:r>
      <w:proofErr w:type="spellEnd"/>
      <w:r w:rsidR="00BF6443" w:rsidRPr="00D762B1">
        <w:rPr>
          <w:sz w:val="28"/>
          <w:szCs w:val="28"/>
        </w:rPr>
        <w:t xml:space="preserve"> virtual table created </w:t>
      </w:r>
      <w:r w:rsidR="00C76557" w:rsidRPr="00D762B1">
        <w:rPr>
          <w:sz w:val="28"/>
          <w:szCs w:val="28"/>
        </w:rPr>
        <w:t xml:space="preserve">by </w:t>
      </w:r>
      <w:r w:rsidR="005E0A2F" w:rsidRPr="00D762B1">
        <w:rPr>
          <w:sz w:val="28"/>
          <w:szCs w:val="28"/>
        </w:rPr>
        <w:t xml:space="preserve">solve </w:t>
      </w:r>
      <w:r w:rsidR="00130B91" w:rsidRPr="00D762B1">
        <w:rPr>
          <w:sz w:val="28"/>
          <w:szCs w:val="28"/>
        </w:rPr>
        <w:t xml:space="preserve">querying data from one or more table in </w:t>
      </w:r>
      <w:r w:rsidR="00003FC7" w:rsidRPr="00D762B1">
        <w:rPr>
          <w:sz w:val="28"/>
          <w:szCs w:val="28"/>
        </w:rPr>
        <w:t>database.</w:t>
      </w:r>
      <w:r w:rsidR="00C76557" w:rsidRPr="00D762B1">
        <w:rPr>
          <w:sz w:val="28"/>
          <w:szCs w:val="28"/>
        </w:rPr>
        <w:t xml:space="preserve"> </w:t>
      </w:r>
    </w:p>
    <w:p w14:paraId="18062700" w14:textId="55550E66" w:rsidR="00033685" w:rsidRPr="00D762B1" w:rsidRDefault="00C80A7F" w:rsidP="00D762B1">
      <w:pPr>
        <w:pStyle w:val="ListParagraph"/>
        <w:numPr>
          <w:ilvl w:val="1"/>
          <w:numId w:val="72"/>
        </w:numPr>
        <w:rPr>
          <w:sz w:val="28"/>
          <w:szCs w:val="28"/>
        </w:rPr>
      </w:pPr>
      <w:r w:rsidRPr="00D762B1">
        <w:rPr>
          <w:sz w:val="28"/>
          <w:szCs w:val="28"/>
        </w:rPr>
        <w:t xml:space="preserve">View is </w:t>
      </w:r>
      <w:r w:rsidR="00A07B8A" w:rsidRPr="00D762B1">
        <w:rPr>
          <w:sz w:val="28"/>
          <w:szCs w:val="28"/>
        </w:rPr>
        <w:t>solve q</w:t>
      </w:r>
      <w:r w:rsidR="009925CD" w:rsidRPr="00D762B1">
        <w:rPr>
          <w:sz w:val="28"/>
          <w:szCs w:val="28"/>
        </w:rPr>
        <w:t>uer</w:t>
      </w:r>
      <w:r w:rsidR="00E172CD" w:rsidRPr="00D762B1">
        <w:rPr>
          <w:sz w:val="28"/>
          <w:szCs w:val="28"/>
        </w:rPr>
        <w:t xml:space="preserve">y </w:t>
      </w:r>
      <w:r w:rsidRPr="00D762B1">
        <w:rPr>
          <w:sz w:val="28"/>
          <w:szCs w:val="28"/>
        </w:rPr>
        <w:t xml:space="preserve">table save in </w:t>
      </w:r>
      <w:proofErr w:type="gramStart"/>
      <w:r w:rsidRPr="00D762B1">
        <w:rPr>
          <w:sz w:val="28"/>
          <w:szCs w:val="28"/>
        </w:rPr>
        <w:t>database</w:t>
      </w:r>
      <w:r w:rsidR="00BF6443" w:rsidRPr="00D762B1">
        <w:rPr>
          <w:sz w:val="28"/>
          <w:szCs w:val="28"/>
        </w:rPr>
        <w:t xml:space="preserve"> </w:t>
      </w:r>
      <w:r w:rsidR="00A07B8A" w:rsidRPr="00D762B1">
        <w:rPr>
          <w:sz w:val="28"/>
          <w:szCs w:val="28"/>
        </w:rPr>
        <w:t>.</w:t>
      </w:r>
      <w:proofErr w:type="gramEnd"/>
    </w:p>
    <w:p w14:paraId="4B64FC90" w14:textId="2EB392F5" w:rsidR="00A765D3" w:rsidRDefault="00A765D3" w:rsidP="00130B91">
      <w:pPr>
        <w:pStyle w:val="ListParagraph"/>
        <w:ind w:left="2160"/>
        <w:rPr>
          <w:sz w:val="28"/>
          <w:szCs w:val="28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248"/>
        <w:gridCol w:w="3942"/>
      </w:tblGrid>
      <w:tr w:rsidR="00A42EFA" w14:paraId="530B8A8D" w14:textId="77777777" w:rsidTr="00021C35">
        <w:tc>
          <w:tcPr>
            <w:tcW w:w="3248" w:type="dxa"/>
          </w:tcPr>
          <w:p w14:paraId="586A9578" w14:textId="69C6A050" w:rsidR="005463BC" w:rsidRDefault="00CA6E47" w:rsidP="00130B9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</w:p>
        </w:tc>
        <w:tc>
          <w:tcPr>
            <w:tcW w:w="3942" w:type="dxa"/>
          </w:tcPr>
          <w:p w14:paraId="0BF50D4A" w14:textId="7D86FE66" w:rsidR="005463BC" w:rsidRDefault="00CA6E47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</w:tr>
      <w:tr w:rsidR="00A42EFA" w14:paraId="4578BFF0" w14:textId="77777777" w:rsidTr="00021C35">
        <w:tc>
          <w:tcPr>
            <w:tcW w:w="3248" w:type="dxa"/>
          </w:tcPr>
          <w:p w14:paraId="7CCF25AD" w14:textId="3C4F88B0" w:rsidR="005463BC" w:rsidRDefault="004334E4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D06D62">
              <w:rPr>
                <w:sz w:val="28"/>
                <w:szCs w:val="28"/>
              </w:rPr>
              <w:t>virtual table.</w:t>
            </w:r>
          </w:p>
        </w:tc>
        <w:tc>
          <w:tcPr>
            <w:tcW w:w="3942" w:type="dxa"/>
          </w:tcPr>
          <w:p w14:paraId="31E5519D" w14:textId="13C535C9" w:rsidR="00D06D62" w:rsidRDefault="00D06D62" w:rsidP="00130B91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actual table.</w:t>
            </w:r>
          </w:p>
        </w:tc>
      </w:tr>
      <w:tr w:rsidR="00A42EFA" w14:paraId="5C8DFB42" w14:textId="77777777" w:rsidTr="00021C35">
        <w:tc>
          <w:tcPr>
            <w:tcW w:w="3248" w:type="dxa"/>
          </w:tcPr>
          <w:p w14:paraId="4468341A" w14:textId="4F62F943" w:rsidR="005463BC" w:rsidRDefault="00A573F0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table depended </w:t>
            </w:r>
            <w:r w:rsidR="00A42EFA">
              <w:rPr>
                <w:sz w:val="28"/>
                <w:szCs w:val="28"/>
              </w:rPr>
              <w:t xml:space="preserve">original </w:t>
            </w: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942" w:type="dxa"/>
          </w:tcPr>
          <w:p w14:paraId="6CA3A215" w14:textId="759D7DD1" w:rsidR="005463BC" w:rsidRDefault="00A573F0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is </w:t>
            </w:r>
            <w:proofErr w:type="spellStart"/>
            <w:r>
              <w:rPr>
                <w:sz w:val="28"/>
                <w:szCs w:val="28"/>
              </w:rPr>
              <w:t>independed</w:t>
            </w:r>
            <w:proofErr w:type="spellEnd"/>
            <w:r w:rsidR="00657DD7">
              <w:rPr>
                <w:sz w:val="28"/>
                <w:szCs w:val="28"/>
              </w:rPr>
              <w:t>.</w:t>
            </w:r>
          </w:p>
        </w:tc>
      </w:tr>
      <w:tr w:rsidR="00A42EFA" w14:paraId="00BE5A2D" w14:textId="77777777" w:rsidTr="00021C35">
        <w:tc>
          <w:tcPr>
            <w:tcW w:w="3248" w:type="dxa"/>
            <w:tcBorders>
              <w:bottom w:val="single" w:sz="4" w:space="0" w:color="auto"/>
            </w:tcBorders>
          </w:tcPr>
          <w:p w14:paraId="7E1442FE" w14:textId="78F36491" w:rsidR="003A4789" w:rsidRDefault="00BA3A12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Syntex:</w:t>
            </w:r>
            <w:r w:rsidR="004B0AAF">
              <w:rPr>
                <w:sz w:val="28"/>
                <w:szCs w:val="28"/>
              </w:rPr>
              <w:t xml:space="preserve"> create view </w:t>
            </w:r>
            <w:proofErr w:type="spellStart"/>
            <w:r w:rsidR="004B0AAF">
              <w:rPr>
                <w:sz w:val="28"/>
                <w:szCs w:val="28"/>
              </w:rPr>
              <w:t>viewname</w:t>
            </w:r>
            <w:proofErr w:type="spellEnd"/>
            <w:r w:rsidR="00517D6B">
              <w:rPr>
                <w:sz w:val="28"/>
                <w:szCs w:val="28"/>
              </w:rPr>
              <w:t xml:space="preserve"> </w:t>
            </w:r>
            <w:r w:rsidR="003A4789">
              <w:rPr>
                <w:sz w:val="28"/>
                <w:szCs w:val="28"/>
              </w:rPr>
              <w:t xml:space="preserve">as select * from </w:t>
            </w:r>
            <w:proofErr w:type="spellStart"/>
            <w:r w:rsidR="003A4789">
              <w:rPr>
                <w:sz w:val="28"/>
                <w:szCs w:val="28"/>
              </w:rPr>
              <w:t>tablename</w:t>
            </w:r>
            <w:proofErr w:type="spellEnd"/>
            <w:r w:rsidR="003A4789">
              <w:rPr>
                <w:sz w:val="28"/>
                <w:szCs w:val="28"/>
              </w:rPr>
              <w:t xml:space="preserve"> where condition;</w:t>
            </w:r>
          </w:p>
          <w:p w14:paraId="62446042" w14:textId="77777777" w:rsidR="003A4789" w:rsidRDefault="003A4789" w:rsidP="00130B91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9BAD6AC" w14:textId="3D55F0DD" w:rsidR="003A4789" w:rsidRDefault="003A4789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* from </w:t>
            </w:r>
            <w:proofErr w:type="spellStart"/>
            <w:r>
              <w:rPr>
                <w:sz w:val="28"/>
                <w:szCs w:val="28"/>
              </w:rPr>
              <w:t>viewname</w:t>
            </w:r>
            <w:proofErr w:type="spellEnd"/>
          </w:p>
          <w:p w14:paraId="4DED0817" w14:textId="4328F8FF" w:rsidR="004B0AAF" w:rsidRDefault="004B0AAF" w:rsidP="00130B9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42" w:type="dxa"/>
            <w:tcBorders>
              <w:bottom w:val="single" w:sz="4" w:space="0" w:color="auto"/>
            </w:tcBorders>
          </w:tcPr>
          <w:p w14:paraId="195C3087" w14:textId="534B3AF9" w:rsidR="005463BC" w:rsidRDefault="006F6B93" w:rsidP="00130B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Syntex: create table </w:t>
            </w:r>
            <w:proofErr w:type="spellStart"/>
            <w:proofErr w:type="gramStart"/>
            <w:r>
              <w:rPr>
                <w:sz w:val="28"/>
                <w:szCs w:val="28"/>
              </w:rPr>
              <w:t>tablename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A42EFA">
              <w:rPr>
                <w:sz w:val="28"/>
                <w:szCs w:val="28"/>
              </w:rPr>
              <w:t>columnname</w:t>
            </w:r>
            <w:proofErr w:type="spellEnd"/>
            <w:r w:rsidR="00A42EFA">
              <w:rPr>
                <w:sz w:val="28"/>
                <w:szCs w:val="28"/>
              </w:rPr>
              <w:t xml:space="preserve"> datatype);</w:t>
            </w:r>
          </w:p>
        </w:tc>
      </w:tr>
      <w:tr w:rsidR="00A42EFA" w14:paraId="7811DBF0" w14:textId="77777777" w:rsidTr="00021C35">
        <w:tc>
          <w:tcPr>
            <w:tcW w:w="3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62D7E" w14:textId="77777777" w:rsidR="005463BC" w:rsidRDefault="005463BC" w:rsidP="00130B9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226EF" w14:textId="77777777" w:rsidR="005463BC" w:rsidRDefault="005463BC" w:rsidP="00130B91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95BF6A5" w14:textId="77777777" w:rsidR="00DF0D36" w:rsidRDefault="00DF0D36" w:rsidP="00130B9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4F9D5F6" w14:textId="0602228D" w:rsidR="00A765D3" w:rsidRPr="001A523A" w:rsidRDefault="003B7AA4" w:rsidP="003B7AA4">
      <w:pPr>
        <w:ind w:firstLine="720"/>
        <w:rPr>
          <w:b/>
          <w:bCs/>
          <w:sz w:val="32"/>
          <w:szCs w:val="32"/>
        </w:rPr>
      </w:pPr>
      <w:r w:rsidRPr="001A523A">
        <w:rPr>
          <w:b/>
          <w:bCs/>
          <w:sz w:val="32"/>
          <w:szCs w:val="32"/>
        </w:rPr>
        <w:t>1.</w:t>
      </w:r>
      <w:r w:rsidR="003E2CDD" w:rsidRPr="001A523A">
        <w:rPr>
          <w:b/>
          <w:bCs/>
          <w:sz w:val="32"/>
          <w:szCs w:val="32"/>
        </w:rPr>
        <w:t>Explain the advantages of using views in SQL databases.</w:t>
      </w:r>
    </w:p>
    <w:p w14:paraId="2A45A3D1" w14:textId="77777777" w:rsidR="001A523A" w:rsidRPr="00FA6666" w:rsidRDefault="001A523A" w:rsidP="00C939D6">
      <w:pPr>
        <w:pStyle w:val="ListParagraph"/>
        <w:numPr>
          <w:ilvl w:val="0"/>
          <w:numId w:val="73"/>
        </w:numPr>
        <w:jc w:val="both"/>
        <w:rPr>
          <w:rFonts w:cstheme="minorHAnsi"/>
          <w:sz w:val="28"/>
          <w:szCs w:val="28"/>
        </w:rPr>
      </w:pPr>
      <w:proofErr w:type="gramStart"/>
      <w:r w:rsidRPr="00FA6666">
        <w:rPr>
          <w:rFonts w:cstheme="minorHAnsi"/>
          <w:b/>
          <w:sz w:val="28"/>
          <w:szCs w:val="28"/>
        </w:rPr>
        <w:lastRenderedPageBreak/>
        <w:t>Consistency :</w:t>
      </w:r>
      <w:proofErr w:type="gramEnd"/>
      <w:r w:rsidRPr="00FA6666">
        <w:rPr>
          <w:rFonts w:cstheme="minorHAnsi"/>
          <w:b/>
          <w:sz w:val="28"/>
          <w:szCs w:val="28"/>
        </w:rPr>
        <w:t>-</w:t>
      </w:r>
      <w:r w:rsidRPr="00FA6666">
        <w:rPr>
          <w:rFonts w:cstheme="minorHAnsi"/>
          <w:sz w:val="28"/>
          <w:szCs w:val="28"/>
        </w:rPr>
        <w:t>Seamless to make changes to any underlying table structure</w:t>
      </w:r>
      <w:r>
        <w:rPr>
          <w:rFonts w:cstheme="minorHAnsi"/>
          <w:sz w:val="28"/>
          <w:szCs w:val="28"/>
        </w:rPr>
        <w:t>.</w:t>
      </w:r>
    </w:p>
    <w:p w14:paraId="4CAA4BB0" w14:textId="77777777" w:rsidR="001A523A" w:rsidRPr="00FA6666" w:rsidRDefault="001A523A" w:rsidP="00C939D6">
      <w:pPr>
        <w:pStyle w:val="ListParagraph"/>
        <w:numPr>
          <w:ilvl w:val="0"/>
          <w:numId w:val="73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Using a view in SQL to return data from the tables allow you to hide WHERE clause or columns</w:t>
      </w:r>
    </w:p>
    <w:p w14:paraId="3C2672B5" w14:textId="77777777" w:rsidR="001A523A" w:rsidRPr="00FA6666" w:rsidRDefault="001A523A" w:rsidP="00C939D6">
      <w:pPr>
        <w:pStyle w:val="ListParagraph"/>
        <w:numPr>
          <w:ilvl w:val="0"/>
          <w:numId w:val="73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 xml:space="preserve">YOU many write simplified select statements against </w:t>
      </w:r>
      <w:proofErr w:type="gramStart"/>
      <w:r w:rsidRPr="00FA6666">
        <w:rPr>
          <w:rFonts w:cstheme="minorHAnsi"/>
          <w:sz w:val="28"/>
          <w:szCs w:val="28"/>
        </w:rPr>
        <w:t>views ,</w:t>
      </w:r>
      <w:proofErr w:type="gramEnd"/>
      <w:r w:rsidRPr="00FA6666">
        <w:rPr>
          <w:rFonts w:cstheme="minorHAnsi"/>
          <w:sz w:val="28"/>
          <w:szCs w:val="28"/>
        </w:rPr>
        <w:t xml:space="preserve"> there by handling complicated joins and queries.</w:t>
      </w:r>
    </w:p>
    <w:p w14:paraId="2A0B6671" w14:textId="77777777" w:rsidR="001A523A" w:rsidRPr="00FA6666" w:rsidRDefault="001A523A" w:rsidP="00C939D6">
      <w:pPr>
        <w:pStyle w:val="ListParagraph"/>
        <w:numPr>
          <w:ilvl w:val="0"/>
          <w:numId w:val="73"/>
        </w:numPr>
        <w:jc w:val="both"/>
        <w:rPr>
          <w:rFonts w:cstheme="minorHAnsi"/>
          <w:sz w:val="28"/>
          <w:szCs w:val="28"/>
        </w:rPr>
      </w:pPr>
      <w:proofErr w:type="gramStart"/>
      <w:r w:rsidRPr="00FA6666">
        <w:rPr>
          <w:rFonts w:cstheme="minorHAnsi"/>
          <w:b/>
          <w:sz w:val="28"/>
          <w:szCs w:val="28"/>
        </w:rPr>
        <w:t>Security :</w:t>
      </w:r>
      <w:proofErr w:type="gramEnd"/>
      <w:r w:rsidRPr="00FA6666">
        <w:rPr>
          <w:rFonts w:cstheme="minorHAnsi"/>
          <w:b/>
          <w:sz w:val="28"/>
          <w:szCs w:val="28"/>
        </w:rPr>
        <w:t>-</w:t>
      </w:r>
      <w:r w:rsidRPr="00FA6666">
        <w:rPr>
          <w:rFonts w:cstheme="minorHAnsi"/>
          <w:sz w:val="28"/>
          <w:szCs w:val="28"/>
        </w:rPr>
        <w:t xml:space="preserve"> each user can be given permission to access the database only through a small set of views that contain.</w:t>
      </w:r>
    </w:p>
    <w:p w14:paraId="717E5585" w14:textId="77777777" w:rsidR="00146B30" w:rsidRDefault="00146B30" w:rsidP="00A20B38">
      <w:pPr>
        <w:ind w:firstLine="720"/>
        <w:rPr>
          <w:sz w:val="28"/>
          <w:szCs w:val="28"/>
        </w:rPr>
      </w:pPr>
    </w:p>
    <w:p w14:paraId="561DE929" w14:textId="5486A4A2" w:rsidR="00146B30" w:rsidRDefault="00146B30" w:rsidP="00146B3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A523A">
        <w:rPr>
          <w:b/>
          <w:bCs/>
          <w:sz w:val="32"/>
          <w:szCs w:val="32"/>
        </w:rPr>
        <w:t>What is a trigger in SQL? Describe its types and when they are used.</w:t>
      </w:r>
    </w:p>
    <w:p w14:paraId="13C4FF0A" w14:textId="284B8A60" w:rsidR="00620E0D" w:rsidRPr="00FA6666" w:rsidRDefault="00620E0D" w:rsidP="00620E0D">
      <w:pPr>
        <w:pStyle w:val="HTMLPreformatte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A trigger is a special type of stored procedure that automatically runs when an event occurs in the database server. </w:t>
      </w:r>
    </w:p>
    <w:p w14:paraId="0778E33A" w14:textId="77777777" w:rsidR="00620E0D" w:rsidRPr="006A6AA2" w:rsidRDefault="00620E0D" w:rsidP="00620E0D">
      <w:pPr>
        <w:pStyle w:val="HTMLPreformatted"/>
        <w:shd w:val="clear" w:color="auto" w:fill="FFFFFF"/>
        <w:ind w:firstLine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4457CBC0" w14:textId="7213F1C9" w:rsidR="00620E0D" w:rsidRPr="00BA73D0" w:rsidRDefault="00BA73D0" w:rsidP="00BA73D0">
      <w:pPr>
        <w:pStyle w:val="HTMLPreformatte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="00620E0D">
        <w:rPr>
          <w:rFonts w:asciiTheme="minorHAnsi" w:hAnsiTheme="minorHAnsi" w:cstheme="minorHAnsi"/>
          <w:color w:val="000000"/>
          <w:sz w:val="28"/>
          <w:szCs w:val="28"/>
        </w:rPr>
        <w:t>ri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gger use </w:t>
      </w:r>
      <w:r w:rsidR="00620E0D" w:rsidRPr="006A6AA2">
        <w:rPr>
          <w:rFonts w:asciiTheme="minorHAnsi" w:hAnsiTheme="minorHAnsi" w:cstheme="minorHAnsi"/>
          <w:color w:val="000000"/>
          <w:sz w:val="28"/>
          <w:szCs w:val="28"/>
        </w:rPr>
        <w:t>DML events are INSERT, UPDATE, or DELETE statements on a table.</w:t>
      </w:r>
    </w:p>
    <w:p w14:paraId="77306B06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786C310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1) </w:t>
      </w:r>
      <w:proofErr w:type="spellStart"/>
      <w:proofErr w:type="gramStart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AfterTriggers</w:t>
      </w:r>
      <w:proofErr w:type="spellEnd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:</w:t>
      </w:r>
      <w:proofErr w:type="gramEnd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-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 activated after data is inserted / updated / deleted.</w:t>
      </w:r>
    </w:p>
    <w:p w14:paraId="27F5F649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2)</w:t>
      </w:r>
      <w:proofErr w:type="gramStart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Before  Triggers</w:t>
      </w:r>
      <w:proofErr w:type="gramEnd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:-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 activated Before data is inserted / updated / deleted.</w:t>
      </w:r>
    </w:p>
    <w:p w14:paraId="21F60E36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78BF03A" w14:textId="3FAA785E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After</w:t>
      </w:r>
      <w:r w:rsidR="004661A5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gramStart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Triggers :</w:t>
      </w:r>
      <w:proofErr w:type="gramEnd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1) After insert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>, 2) After Update , 3) After Delete.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E8BCD44" w14:textId="022F92C0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Before </w:t>
      </w:r>
      <w:proofErr w:type="gramStart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Triggers :</w:t>
      </w:r>
      <w:proofErr w:type="gramEnd"/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-</w:t>
      </w:r>
      <w:r w:rsidR="00BA73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>1)Before insert , 2) Before Update , 3) Before delete.</w:t>
      </w:r>
    </w:p>
    <w:p w14:paraId="644E8EA1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34C2AA07" w14:textId="77777777" w:rsidR="00620E0D" w:rsidRPr="00AD40E0" w:rsidRDefault="00620E0D" w:rsidP="00620E0D">
      <w:pPr>
        <w:jc w:val="both"/>
        <w:rPr>
          <w:rFonts w:cstheme="minorHAnsi"/>
          <w:b/>
          <w:sz w:val="32"/>
          <w:szCs w:val="32"/>
        </w:rPr>
      </w:pPr>
      <w:r w:rsidRPr="00AD40E0">
        <w:rPr>
          <w:rFonts w:cstheme="minorHAnsi"/>
          <w:b/>
          <w:sz w:val="32"/>
          <w:szCs w:val="32"/>
        </w:rPr>
        <w:t>2. Explain the difference between INSERT, UPDATE, and DELETE triggers.</w:t>
      </w:r>
    </w:p>
    <w:p w14:paraId="2B01ABD5" w14:textId="77777777" w:rsidR="00620E0D" w:rsidRPr="00FA6666" w:rsidRDefault="00620E0D" w:rsidP="00620E0D">
      <w:pPr>
        <w:jc w:val="both"/>
        <w:rPr>
          <w:rFonts w:cstheme="minorHAnsi"/>
          <w:b/>
          <w:sz w:val="28"/>
          <w:szCs w:val="28"/>
        </w:rPr>
      </w:pPr>
      <w:proofErr w:type="gramStart"/>
      <w:r w:rsidRPr="00FA6666">
        <w:rPr>
          <w:rFonts w:cstheme="minorHAnsi"/>
          <w:b/>
          <w:sz w:val="28"/>
          <w:szCs w:val="28"/>
        </w:rPr>
        <w:t>ANS :</w:t>
      </w:r>
      <w:proofErr w:type="gramEnd"/>
      <w:r w:rsidRPr="00FA6666">
        <w:rPr>
          <w:rFonts w:cstheme="minorHAnsi"/>
          <w:b/>
          <w:sz w:val="28"/>
          <w:szCs w:val="28"/>
        </w:rPr>
        <w:t xml:space="preserve">- </w:t>
      </w:r>
    </w:p>
    <w:p w14:paraId="7A29C352" w14:textId="0166036A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 xml:space="preserve">1) INSERT </w:t>
      </w:r>
      <w:proofErr w:type="gramStart"/>
      <w:r w:rsidRPr="00FA6666">
        <w:rPr>
          <w:rFonts w:cstheme="minorHAnsi"/>
          <w:b/>
          <w:sz w:val="28"/>
          <w:szCs w:val="28"/>
        </w:rPr>
        <w:t>Trigger :</w:t>
      </w:r>
      <w:proofErr w:type="gramEnd"/>
      <w:r w:rsidRPr="00FA6666">
        <w:rPr>
          <w:rFonts w:cstheme="minorHAnsi"/>
          <w:b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 xml:space="preserve"> Insert trigger is used to </w:t>
      </w:r>
      <w:r w:rsidR="00AD40E0">
        <w:rPr>
          <w:rFonts w:cstheme="minorHAnsi"/>
          <w:sz w:val="28"/>
          <w:szCs w:val="28"/>
        </w:rPr>
        <w:t>i</w:t>
      </w:r>
      <w:r w:rsidRPr="006A6AA2">
        <w:rPr>
          <w:rFonts w:cstheme="minorHAnsi"/>
          <w:sz w:val="28"/>
          <w:szCs w:val="28"/>
        </w:rPr>
        <w:t>nserted the new data of the affected rows when an insert statement has been executed.</w:t>
      </w:r>
    </w:p>
    <w:p w14:paraId="2F3722CA" w14:textId="77777777" w:rsidR="00620E0D" w:rsidRPr="00FA6666" w:rsidRDefault="00620E0D" w:rsidP="00620E0D">
      <w:pPr>
        <w:jc w:val="both"/>
        <w:rPr>
          <w:rFonts w:cstheme="minorHAnsi"/>
          <w:b/>
          <w:sz w:val="28"/>
          <w:szCs w:val="28"/>
        </w:rPr>
      </w:pPr>
      <w:proofErr w:type="gramStart"/>
      <w:r w:rsidRPr="00FA6666">
        <w:rPr>
          <w:rFonts w:cstheme="minorHAnsi"/>
          <w:b/>
          <w:sz w:val="28"/>
          <w:szCs w:val="28"/>
        </w:rPr>
        <w:t>Syntax :</w:t>
      </w:r>
      <w:proofErr w:type="gramEnd"/>
      <w:r w:rsidRPr="00FA6666">
        <w:rPr>
          <w:rFonts w:cstheme="minorHAnsi"/>
          <w:b/>
          <w:sz w:val="28"/>
          <w:szCs w:val="28"/>
        </w:rPr>
        <w:t>-</w:t>
      </w:r>
    </w:p>
    <w:p w14:paraId="713E7EEA" w14:textId="77777777" w:rsidR="00620E0D" w:rsidRPr="006A6AA2" w:rsidRDefault="00620E0D" w:rsidP="00620E0D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14:paraId="0597C78E" w14:textId="77777777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 xml:space="preserve">create TRIGGER </w:t>
      </w:r>
      <w:proofErr w:type="spellStart"/>
      <w:r w:rsidRPr="006A6AA2">
        <w:rPr>
          <w:rFonts w:cstheme="minorHAnsi"/>
          <w:color w:val="000000"/>
          <w:sz w:val="28"/>
          <w:szCs w:val="28"/>
        </w:rPr>
        <w:t>tri_candidate</w:t>
      </w:r>
      <w:proofErr w:type="spellEnd"/>
      <w:r w:rsidRPr="006A6AA2">
        <w:rPr>
          <w:rFonts w:cstheme="minorHAnsi"/>
          <w:color w:val="000000"/>
          <w:sz w:val="28"/>
          <w:szCs w:val="28"/>
        </w:rPr>
        <w:t xml:space="preserve"> AFTER/BEFORE INSERT on candidate for EACH ROW</w:t>
      </w:r>
    </w:p>
    <w:p w14:paraId="2ACF3F78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lastRenderedPageBreak/>
        <w:t>BEGIN</w:t>
      </w:r>
    </w:p>
    <w:p w14:paraId="6BC2B0DD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insert into </w:t>
      </w:r>
      <w:proofErr w:type="gram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test(</w:t>
      </w:r>
      <w:proofErr w:type="gramEnd"/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id, name, 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action_performed</w:t>
      </w:r>
      <w:proofErr w:type="spellEnd"/>
      <w:r w:rsidRPr="006A6AA2">
        <w:rPr>
          <w:rFonts w:asciiTheme="minorHAnsi" w:hAnsiTheme="minorHAnsi" w:cstheme="minorHAnsi"/>
          <w:color w:val="000000"/>
          <w:sz w:val="28"/>
          <w:szCs w:val="28"/>
        </w:rPr>
        <w:t>)VALUES(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new.id,</w:t>
      </w:r>
      <w:r>
        <w:rPr>
          <w:rFonts w:asciiTheme="minorHAnsi" w:hAnsiTheme="minorHAnsi" w:cstheme="minorHAnsi"/>
          <w:color w:val="000000"/>
          <w:sz w:val="28"/>
          <w:szCs w:val="28"/>
        </w:rPr>
        <w:t>new.cname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, 'Record inserted');</w:t>
      </w:r>
    </w:p>
    <w:p w14:paraId="2707F90F" w14:textId="77777777" w:rsidR="00620E0D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77EA8824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B75C928" w14:textId="0B367E4F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 xml:space="preserve">2) UPDATE </w:t>
      </w:r>
      <w:proofErr w:type="gramStart"/>
      <w:r w:rsidRPr="006D1E64">
        <w:rPr>
          <w:rFonts w:cstheme="minorHAnsi"/>
          <w:b/>
          <w:sz w:val="28"/>
          <w:szCs w:val="28"/>
        </w:rPr>
        <w:t>Trigger :</w:t>
      </w:r>
      <w:proofErr w:type="gramEnd"/>
      <w:r w:rsidRPr="006D1E64">
        <w:rPr>
          <w:rFonts w:cstheme="minorHAnsi"/>
          <w:b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 xml:space="preserve"> update trigger is used to updated </w:t>
      </w:r>
      <w:r w:rsidR="00AD40E0">
        <w:rPr>
          <w:rFonts w:cstheme="minorHAnsi"/>
          <w:sz w:val="28"/>
          <w:szCs w:val="28"/>
        </w:rPr>
        <w:t xml:space="preserve">or </w:t>
      </w:r>
      <w:r w:rsidRPr="006A6AA2">
        <w:rPr>
          <w:rFonts w:cstheme="minorHAnsi"/>
          <w:sz w:val="28"/>
          <w:szCs w:val="28"/>
        </w:rPr>
        <w:t>modify data of the affected rows when an update statement has been executed.</w:t>
      </w:r>
    </w:p>
    <w:p w14:paraId="70B2FBF0" w14:textId="77777777" w:rsidR="00620E0D" w:rsidRPr="006D1E64" w:rsidRDefault="00620E0D" w:rsidP="00620E0D">
      <w:pPr>
        <w:jc w:val="both"/>
        <w:rPr>
          <w:rFonts w:cstheme="minorHAnsi"/>
          <w:b/>
          <w:sz w:val="28"/>
          <w:szCs w:val="28"/>
        </w:rPr>
      </w:pPr>
      <w:proofErr w:type="gramStart"/>
      <w:r w:rsidRPr="006D1E64">
        <w:rPr>
          <w:rFonts w:cstheme="minorHAnsi"/>
          <w:b/>
          <w:sz w:val="28"/>
          <w:szCs w:val="28"/>
        </w:rPr>
        <w:t>Syntax :</w:t>
      </w:r>
      <w:proofErr w:type="gramEnd"/>
      <w:r w:rsidRPr="006D1E64">
        <w:rPr>
          <w:rFonts w:cstheme="minorHAnsi"/>
          <w:b/>
          <w:sz w:val="28"/>
          <w:szCs w:val="28"/>
        </w:rPr>
        <w:t>-</w:t>
      </w:r>
    </w:p>
    <w:p w14:paraId="1D78227F" w14:textId="77777777" w:rsidR="00620E0D" w:rsidRPr="006A6AA2" w:rsidRDefault="00620E0D" w:rsidP="00620E0D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14:paraId="24D022CD" w14:textId="77777777" w:rsidR="00620E0D" w:rsidRPr="006A6AA2" w:rsidRDefault="00620E0D" w:rsidP="00620E0D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 xml:space="preserve">create TRIGGER </w:t>
      </w:r>
      <w:proofErr w:type="spellStart"/>
      <w:r w:rsidRPr="006A6AA2">
        <w:rPr>
          <w:rFonts w:cstheme="minorHAnsi"/>
          <w:color w:val="000000"/>
          <w:sz w:val="28"/>
          <w:szCs w:val="28"/>
        </w:rPr>
        <w:t>tri_</w:t>
      </w:r>
      <w:proofErr w:type="gramStart"/>
      <w:r w:rsidRPr="006A6AA2">
        <w:rPr>
          <w:rFonts w:cstheme="minorHAnsi"/>
          <w:color w:val="000000"/>
          <w:sz w:val="28"/>
          <w:szCs w:val="28"/>
        </w:rPr>
        <w:t>candidate</w:t>
      </w:r>
      <w:proofErr w:type="spellEnd"/>
      <w:r w:rsidRPr="006A6AA2">
        <w:rPr>
          <w:rFonts w:cstheme="minorHAnsi"/>
          <w:color w:val="000000"/>
          <w:sz w:val="28"/>
          <w:szCs w:val="28"/>
        </w:rPr>
        <w:t xml:space="preserve">  AFTER</w:t>
      </w:r>
      <w:proofErr w:type="gramEnd"/>
      <w:r w:rsidRPr="006A6AA2">
        <w:rPr>
          <w:rFonts w:cstheme="minorHAnsi"/>
          <w:color w:val="000000"/>
          <w:sz w:val="28"/>
          <w:szCs w:val="28"/>
        </w:rPr>
        <w:t>/BEFORE UPDATE on candidate FOR EACH ROW</w:t>
      </w:r>
    </w:p>
    <w:p w14:paraId="5FD3E2F2" w14:textId="77777777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BEGIN</w:t>
      </w:r>
    </w:p>
    <w:p w14:paraId="5EB63AE6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insert into </w:t>
      </w:r>
      <w:proofErr w:type="gram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test(</w:t>
      </w:r>
      <w:proofErr w:type="gramEnd"/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id, name, 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action_performed</w:t>
      </w:r>
      <w:proofErr w:type="spellEnd"/>
      <w:r w:rsidRPr="006A6AA2">
        <w:rPr>
          <w:rFonts w:asciiTheme="minorHAnsi" w:hAnsiTheme="minorHAnsi" w:cstheme="minorHAnsi"/>
          <w:color w:val="000000"/>
          <w:sz w:val="28"/>
          <w:szCs w:val="28"/>
        </w:rPr>
        <w:t>)VALUES(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new.id,</w:t>
      </w:r>
      <w:r>
        <w:rPr>
          <w:rFonts w:asciiTheme="minorHAnsi" w:hAnsiTheme="minorHAnsi" w:cstheme="minorHAnsi"/>
          <w:color w:val="000000"/>
          <w:sz w:val="28"/>
          <w:szCs w:val="28"/>
        </w:rPr>
        <w:t>new.cname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, 'Record inserted');</w:t>
      </w:r>
    </w:p>
    <w:p w14:paraId="0FFE735B" w14:textId="77777777" w:rsidR="00620E0D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2F9C2FD1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5E342E4" w14:textId="77002B78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 xml:space="preserve">3) DELETE </w:t>
      </w:r>
      <w:proofErr w:type="gramStart"/>
      <w:r w:rsidRPr="006D1E64">
        <w:rPr>
          <w:rFonts w:cstheme="minorHAnsi"/>
          <w:b/>
          <w:sz w:val="28"/>
          <w:szCs w:val="28"/>
        </w:rPr>
        <w:t>Trigger :</w:t>
      </w:r>
      <w:proofErr w:type="gramEnd"/>
      <w:r w:rsidRPr="006D1E64">
        <w:rPr>
          <w:rFonts w:cstheme="minorHAnsi"/>
          <w:b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 xml:space="preserve"> DELETE  trigger is used to</w:t>
      </w:r>
      <w:r w:rsidR="00AD40E0">
        <w:rPr>
          <w:rFonts w:cstheme="minorHAnsi"/>
          <w:sz w:val="28"/>
          <w:szCs w:val="28"/>
        </w:rPr>
        <w:t xml:space="preserve"> </w:t>
      </w:r>
      <w:r w:rsidR="001B610E">
        <w:rPr>
          <w:rFonts w:cstheme="minorHAnsi"/>
          <w:sz w:val="28"/>
          <w:szCs w:val="28"/>
        </w:rPr>
        <w:t xml:space="preserve">delete </w:t>
      </w:r>
      <w:r w:rsidRPr="006A6AA2">
        <w:rPr>
          <w:rFonts w:cstheme="minorHAnsi"/>
          <w:sz w:val="28"/>
          <w:szCs w:val="28"/>
        </w:rPr>
        <w:t>old data of the affected rows when an DELETE statement has been executed.</w:t>
      </w:r>
    </w:p>
    <w:p w14:paraId="4A89CFC3" w14:textId="77777777" w:rsidR="00620E0D" w:rsidRPr="006D1E64" w:rsidRDefault="00620E0D" w:rsidP="00620E0D">
      <w:pPr>
        <w:jc w:val="both"/>
        <w:rPr>
          <w:rFonts w:cstheme="minorHAnsi"/>
          <w:b/>
          <w:sz w:val="28"/>
          <w:szCs w:val="28"/>
        </w:rPr>
      </w:pPr>
      <w:proofErr w:type="gramStart"/>
      <w:r w:rsidRPr="006D1E64">
        <w:rPr>
          <w:rFonts w:cstheme="minorHAnsi"/>
          <w:b/>
          <w:sz w:val="28"/>
          <w:szCs w:val="28"/>
        </w:rPr>
        <w:t>Syntax :</w:t>
      </w:r>
      <w:proofErr w:type="gramEnd"/>
      <w:r w:rsidRPr="006D1E64">
        <w:rPr>
          <w:rFonts w:cstheme="minorHAnsi"/>
          <w:b/>
          <w:sz w:val="28"/>
          <w:szCs w:val="28"/>
        </w:rPr>
        <w:t>-</w:t>
      </w:r>
    </w:p>
    <w:p w14:paraId="23F448C1" w14:textId="77777777" w:rsidR="00620E0D" w:rsidRPr="006A6AA2" w:rsidRDefault="00620E0D" w:rsidP="00620E0D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14:paraId="6D97D094" w14:textId="77777777" w:rsidR="00620E0D" w:rsidRPr="006A6AA2" w:rsidRDefault="00620E0D" w:rsidP="00620E0D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 xml:space="preserve">create TRIGGER </w:t>
      </w:r>
      <w:proofErr w:type="spellStart"/>
      <w:r w:rsidRPr="006A6AA2">
        <w:rPr>
          <w:rFonts w:cstheme="minorHAnsi"/>
          <w:color w:val="000000"/>
          <w:sz w:val="28"/>
          <w:szCs w:val="28"/>
        </w:rPr>
        <w:t>tri_</w:t>
      </w:r>
      <w:proofErr w:type="gramStart"/>
      <w:r w:rsidRPr="006A6AA2">
        <w:rPr>
          <w:rFonts w:cstheme="minorHAnsi"/>
          <w:color w:val="000000"/>
          <w:sz w:val="28"/>
          <w:szCs w:val="28"/>
        </w:rPr>
        <w:t>candidate</w:t>
      </w:r>
      <w:proofErr w:type="spellEnd"/>
      <w:r w:rsidRPr="006A6AA2">
        <w:rPr>
          <w:rFonts w:cstheme="minorHAnsi"/>
          <w:color w:val="000000"/>
          <w:sz w:val="28"/>
          <w:szCs w:val="28"/>
        </w:rPr>
        <w:t xml:space="preserve">  AFTER</w:t>
      </w:r>
      <w:proofErr w:type="gramEnd"/>
      <w:r w:rsidRPr="006A6AA2">
        <w:rPr>
          <w:rFonts w:cstheme="minorHAnsi"/>
          <w:color w:val="000000"/>
          <w:sz w:val="28"/>
          <w:szCs w:val="28"/>
        </w:rPr>
        <w:t>/BEFORE UPDATE on candidate FOR EACH ROW</w:t>
      </w:r>
    </w:p>
    <w:p w14:paraId="7429AE01" w14:textId="77777777" w:rsidR="00620E0D" w:rsidRPr="006A6AA2" w:rsidRDefault="00620E0D" w:rsidP="00620E0D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BEGIN</w:t>
      </w:r>
    </w:p>
    <w:p w14:paraId="7E056075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insert into </w:t>
      </w:r>
      <w:proofErr w:type="gram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test(</w:t>
      </w:r>
      <w:proofErr w:type="gramEnd"/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id, name, 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action_performed</w:t>
      </w:r>
      <w:proofErr w:type="spellEnd"/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)VALUES(old .id, </w:t>
      </w:r>
      <w:proofErr w:type="spellStart"/>
      <w:r w:rsidRPr="006A6AA2">
        <w:rPr>
          <w:rFonts w:asciiTheme="minorHAnsi" w:hAnsiTheme="minorHAnsi" w:cstheme="minorHAnsi"/>
          <w:color w:val="000000"/>
          <w:sz w:val="28"/>
          <w:szCs w:val="28"/>
        </w:rPr>
        <w:t>old.cname</w:t>
      </w:r>
      <w:proofErr w:type="spellEnd"/>
      <w:r w:rsidRPr="006A6AA2">
        <w:rPr>
          <w:rFonts w:asciiTheme="minorHAnsi" w:hAnsiTheme="minorHAnsi" w:cstheme="minorHAnsi"/>
          <w:color w:val="000000"/>
          <w:sz w:val="28"/>
          <w:szCs w:val="28"/>
        </w:rPr>
        <w:t>, 'Record inserted');</w:t>
      </w:r>
    </w:p>
    <w:p w14:paraId="2F5271B3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8E0A9FC" w14:textId="77777777" w:rsidR="00620E0D" w:rsidRPr="006A6AA2" w:rsidRDefault="00620E0D" w:rsidP="00620E0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314D6458" w14:textId="77777777" w:rsidR="001B610E" w:rsidRDefault="001B610E" w:rsidP="001A523A">
      <w:pPr>
        <w:pStyle w:val="ListParagraph"/>
        <w:ind w:left="1080"/>
        <w:rPr>
          <w:b/>
          <w:bCs/>
          <w:sz w:val="32"/>
          <w:szCs w:val="32"/>
        </w:rPr>
      </w:pPr>
    </w:p>
    <w:p w14:paraId="1D74B12E" w14:textId="77884570" w:rsidR="001B610E" w:rsidRDefault="00AF3EA0" w:rsidP="00AF3E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AF3EA0">
        <w:rPr>
          <w:b/>
          <w:bCs/>
          <w:sz w:val="32"/>
          <w:szCs w:val="32"/>
        </w:rPr>
        <w:t>What is PL/SQL, and how does it extend SQL's capabilities?</w:t>
      </w:r>
    </w:p>
    <w:p w14:paraId="748E2384" w14:textId="77777777" w:rsidR="00BD06DD" w:rsidRPr="006A6AA2" w:rsidRDefault="00BD06DD" w:rsidP="00BD06DD">
      <w:pPr>
        <w:pStyle w:val="HTMLPreformatted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lastRenderedPageBreak/>
        <w:t xml:space="preserve">PL/SQL stands for (procedural Language / Structured Query </w:t>
      </w:r>
      <w:proofErr w:type="spellStart"/>
      <w:r w:rsidRPr="006A6AA2">
        <w:rPr>
          <w:rFonts w:asciiTheme="minorHAnsi" w:hAnsiTheme="minorHAnsi" w:cstheme="minorHAnsi"/>
          <w:sz w:val="28"/>
          <w:szCs w:val="28"/>
        </w:rPr>
        <w:t>Lanuage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>) is a block-</w:t>
      </w:r>
      <w:proofErr w:type="gramStart"/>
      <w:r w:rsidRPr="006A6AA2">
        <w:rPr>
          <w:rFonts w:asciiTheme="minorHAnsi" w:hAnsiTheme="minorHAnsi" w:cstheme="minorHAnsi"/>
          <w:sz w:val="28"/>
          <w:szCs w:val="28"/>
        </w:rPr>
        <w:t>structured  language</w:t>
      </w:r>
      <w:proofErr w:type="gramEnd"/>
      <w:r w:rsidRPr="006A6AA2">
        <w:rPr>
          <w:rFonts w:asciiTheme="minorHAnsi" w:hAnsiTheme="minorHAnsi" w:cstheme="minorHAnsi"/>
          <w:sz w:val="28"/>
          <w:szCs w:val="28"/>
        </w:rPr>
        <w:t xml:space="preserve"> developed by oracle.</w:t>
      </w:r>
    </w:p>
    <w:p w14:paraId="26C36429" w14:textId="77777777" w:rsidR="00B42861" w:rsidRPr="006A6AA2" w:rsidRDefault="00B42861" w:rsidP="00B42861">
      <w:pPr>
        <w:pStyle w:val="HTMLPreformatted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PL/SQL is a combination of SQL along with the procedural features and programming languages.</w:t>
      </w:r>
    </w:p>
    <w:p w14:paraId="0E73C60B" w14:textId="77777777" w:rsidR="00E539E1" w:rsidRPr="006A6AA2" w:rsidRDefault="00E539E1" w:rsidP="00E539E1">
      <w:pPr>
        <w:pStyle w:val="HTMLPreformatted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PL/SQL mainly used to create an application.</w:t>
      </w:r>
    </w:p>
    <w:p w14:paraId="4CEB3C41" w14:textId="77777777" w:rsidR="00AF3EA0" w:rsidRDefault="00AF3EA0" w:rsidP="00AF3EA0">
      <w:pPr>
        <w:rPr>
          <w:b/>
          <w:bCs/>
          <w:sz w:val="32"/>
          <w:szCs w:val="32"/>
        </w:rPr>
      </w:pPr>
    </w:p>
    <w:p w14:paraId="1359862B" w14:textId="05C5AD5C" w:rsidR="004075BB" w:rsidRDefault="004075BB" w:rsidP="004075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4075BB">
        <w:rPr>
          <w:b/>
          <w:bCs/>
          <w:sz w:val="32"/>
          <w:szCs w:val="32"/>
        </w:rPr>
        <w:t>List and explain the benefits of using PL/SQL.</w:t>
      </w:r>
    </w:p>
    <w:p w14:paraId="48167006" w14:textId="77777777" w:rsidR="00954E9E" w:rsidRPr="006D1E64" w:rsidRDefault="00954E9E" w:rsidP="00954E9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List the benefits of Using PL/</w:t>
      </w:r>
      <w:proofErr w:type="gramStart"/>
      <w:r w:rsidRPr="006D1E64">
        <w:rPr>
          <w:rFonts w:asciiTheme="minorHAnsi" w:hAnsiTheme="minorHAnsi" w:cstheme="minorHAnsi"/>
          <w:b/>
          <w:sz w:val="28"/>
          <w:szCs w:val="28"/>
        </w:rPr>
        <w:t>SQL :</w:t>
      </w:r>
      <w:proofErr w:type="gramEnd"/>
      <w:r w:rsidRPr="006D1E64">
        <w:rPr>
          <w:rFonts w:asciiTheme="minorHAnsi" w:hAnsiTheme="minorHAnsi" w:cstheme="minorHAnsi"/>
          <w:b/>
          <w:sz w:val="28"/>
          <w:szCs w:val="28"/>
        </w:rPr>
        <w:t>-</w:t>
      </w:r>
    </w:p>
    <w:p w14:paraId="0BDE9CCF" w14:textId="261A0067" w:rsidR="00954E9E" w:rsidRPr="00954E9E" w:rsidRDefault="00954E9E" w:rsidP="00954E9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Object-oriented programming</w:t>
      </w:r>
    </w:p>
    <w:p w14:paraId="76327AA0" w14:textId="77777777" w:rsidR="00954E9E" w:rsidRPr="006D1E64" w:rsidRDefault="00954E9E" w:rsidP="00954E9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Portability</w:t>
      </w:r>
    </w:p>
    <w:p w14:paraId="09974CA1" w14:textId="77777777" w:rsidR="00954E9E" w:rsidRPr="006D1E64" w:rsidRDefault="00954E9E" w:rsidP="00954E9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High performance</w:t>
      </w:r>
    </w:p>
    <w:p w14:paraId="0C6383C0" w14:textId="77777777" w:rsidR="00954E9E" w:rsidRPr="00954E9E" w:rsidRDefault="00954E9E" w:rsidP="00954E9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Manageability</w:t>
      </w:r>
    </w:p>
    <w:p w14:paraId="431060FC" w14:textId="715B269B" w:rsidR="00954E9E" w:rsidRPr="006D1E64" w:rsidRDefault="00954E9E" w:rsidP="00954E9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</w:rPr>
        <w:t>security</w:t>
      </w:r>
    </w:p>
    <w:p w14:paraId="60C20642" w14:textId="77777777" w:rsidR="00954E9E" w:rsidRPr="006A6AA2" w:rsidRDefault="00954E9E" w:rsidP="00954E9E">
      <w:pPr>
        <w:numPr>
          <w:ilvl w:val="0"/>
          <w:numId w:val="22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High performance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can send large blocks of statements to a database at once, which reduces network traffic and improves performance. </w:t>
      </w:r>
    </w:p>
    <w:p w14:paraId="0E7703F2" w14:textId="77777777" w:rsidR="00954E9E" w:rsidRPr="006A6AA2" w:rsidRDefault="00954E9E" w:rsidP="00954E9E">
      <w:pPr>
        <w:numPr>
          <w:ilvl w:val="0"/>
          <w:numId w:val="22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Portability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applications can be used on multiple systems. </w:t>
      </w:r>
    </w:p>
    <w:p w14:paraId="06DF18F5" w14:textId="77777777" w:rsidR="00954E9E" w:rsidRPr="006A6AA2" w:rsidRDefault="00954E9E" w:rsidP="00954E9E">
      <w:pPr>
        <w:numPr>
          <w:ilvl w:val="0"/>
          <w:numId w:val="22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Security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has built-in security features. </w:t>
      </w:r>
    </w:p>
    <w:p w14:paraId="55FAFFF9" w14:textId="7E1AECA3" w:rsidR="00954E9E" w:rsidRPr="00954E9E" w:rsidRDefault="00954E9E" w:rsidP="00954E9E">
      <w:pPr>
        <w:numPr>
          <w:ilvl w:val="0"/>
          <w:numId w:val="22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Object-oriented programming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supports object-oriented programming. </w:t>
      </w:r>
    </w:p>
    <w:p w14:paraId="193AD025" w14:textId="1DA94F40" w:rsidR="00954E9E" w:rsidRPr="006A6AA2" w:rsidRDefault="00954E9E" w:rsidP="00954E9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Manageability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features that make it easy to manage. </w:t>
      </w:r>
    </w:p>
    <w:p w14:paraId="6B4FCAD0" w14:textId="77777777" w:rsidR="004075BB" w:rsidRPr="004075BB" w:rsidRDefault="004075BB" w:rsidP="004075BB">
      <w:pPr>
        <w:rPr>
          <w:b/>
          <w:bCs/>
          <w:sz w:val="32"/>
          <w:szCs w:val="32"/>
        </w:rPr>
      </w:pPr>
    </w:p>
    <w:p w14:paraId="4825FC43" w14:textId="2A3D4B70" w:rsidR="00DF0D36" w:rsidRDefault="00C16739" w:rsidP="00C167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EB27B7" w:rsidRPr="00C16739">
        <w:rPr>
          <w:b/>
          <w:bCs/>
          <w:sz w:val="32"/>
          <w:szCs w:val="32"/>
        </w:rPr>
        <w:t>What are control structures in PL/SQL? Explain the IF-THEN and LOOP control structures.</w:t>
      </w:r>
    </w:p>
    <w:p w14:paraId="5E415A56" w14:textId="77777777" w:rsidR="00DC2FBE" w:rsidRPr="006A6AA2" w:rsidRDefault="00DC2FBE" w:rsidP="00DC2FBE">
      <w:pPr>
        <w:pStyle w:val="HTMLPreformatted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 xml:space="preserve">Control structures in programming are used to control the flow of execution in a program. </w:t>
      </w:r>
    </w:p>
    <w:p w14:paraId="36A4356E" w14:textId="6DE89B1E" w:rsidR="00C16739" w:rsidRPr="006320E3" w:rsidRDefault="00410F25" w:rsidP="0000716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07160">
        <w:rPr>
          <w:sz w:val="28"/>
          <w:szCs w:val="28"/>
        </w:rPr>
        <w:t xml:space="preserve">Conditional </w:t>
      </w:r>
      <w:proofErr w:type="gramStart"/>
      <w:r w:rsidRPr="00007160">
        <w:rPr>
          <w:sz w:val="28"/>
          <w:szCs w:val="28"/>
        </w:rPr>
        <w:t>statement ,</w:t>
      </w:r>
      <w:proofErr w:type="gramEnd"/>
      <w:r w:rsidRPr="00007160">
        <w:rPr>
          <w:sz w:val="28"/>
          <w:szCs w:val="28"/>
        </w:rPr>
        <w:t xml:space="preserve"> looping statement , </w:t>
      </w:r>
      <w:r w:rsidR="001A50BE" w:rsidRPr="00007160">
        <w:rPr>
          <w:rFonts w:cstheme="minorHAnsi"/>
          <w:sz w:val="28"/>
          <w:szCs w:val="28"/>
        </w:rPr>
        <w:t>Sequential statement</w:t>
      </w:r>
      <w:r w:rsidR="00D94B4E">
        <w:rPr>
          <w:rFonts w:cstheme="minorHAnsi"/>
          <w:sz w:val="28"/>
          <w:szCs w:val="28"/>
        </w:rPr>
        <w:t xml:space="preserve"> are control structures.</w:t>
      </w:r>
    </w:p>
    <w:p w14:paraId="550EF137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39489C47" w14:textId="77777777" w:rsidR="006320E3" w:rsidRPr="006D1E64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 xml:space="preserve">1) IF – THEN Conditional </w:t>
      </w:r>
      <w:proofErr w:type="gramStart"/>
      <w:r w:rsidRPr="006D1E64">
        <w:rPr>
          <w:rFonts w:asciiTheme="minorHAnsi" w:hAnsiTheme="minorHAnsi" w:cstheme="minorHAnsi"/>
          <w:b/>
          <w:sz w:val="28"/>
          <w:szCs w:val="28"/>
        </w:rPr>
        <w:t>statement :</w:t>
      </w:r>
      <w:proofErr w:type="gramEnd"/>
      <w:r w:rsidRPr="006D1E64">
        <w:rPr>
          <w:rFonts w:asciiTheme="minorHAnsi" w:hAnsiTheme="minorHAnsi" w:cstheme="minorHAnsi"/>
          <w:b/>
          <w:sz w:val="28"/>
          <w:szCs w:val="28"/>
        </w:rPr>
        <w:t xml:space="preserve">- </w:t>
      </w:r>
    </w:p>
    <w:p w14:paraId="31A02CB5" w14:textId="733177E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</w:pPr>
      <w:r w:rsidRPr="006A6AA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 </w:t>
      </w:r>
      <w:r w:rsidR="00CA71A2">
        <w:rPr>
          <w:rFonts w:asciiTheme="minorHAnsi" w:hAnsiTheme="minorHAnsi" w:cstheme="minorHAnsi"/>
          <w:sz w:val="28"/>
          <w:szCs w:val="28"/>
          <w:shd w:val="clear" w:color="auto" w:fill="FFFFFF"/>
        </w:rPr>
        <w:t>only one</w:t>
      </w:r>
      <w:r w:rsidRPr="006A6AA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statements is executed only if the condition is TRUE</w:t>
      </w:r>
      <w:r w:rsidRPr="006A6AA2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.</w:t>
      </w:r>
    </w:p>
    <w:p w14:paraId="68DFD838" w14:textId="77777777" w:rsidR="006320E3" w:rsidRPr="006A6AA2" w:rsidRDefault="006320E3" w:rsidP="006320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proofErr w:type="gramStart"/>
      <w:r w:rsidRPr="006A6AA2">
        <w:rPr>
          <w:rStyle w:val="Strong"/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Syntax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:-</w:t>
      </w:r>
      <w:proofErr w:type="gramEnd"/>
    </w:p>
    <w:p w14:paraId="6E76CC95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If condition then</w:t>
      </w:r>
    </w:p>
    <w:p w14:paraId="5E937413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lastRenderedPageBreak/>
        <w:t>-- do something</w:t>
      </w:r>
    </w:p>
    <w:p w14:paraId="59D8F828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if;</w:t>
      </w:r>
    </w:p>
    <w:p w14:paraId="73B50F03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040DE94B" w14:textId="77777777" w:rsidR="006320E3" w:rsidRPr="006D1E64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proofErr w:type="gramStart"/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Example :</w:t>
      </w:r>
      <w:proofErr w:type="gramEnd"/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-</w:t>
      </w:r>
    </w:p>
    <w:p w14:paraId="24BB97D2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4BBC2842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Declare </w:t>
      </w:r>
    </w:p>
    <w:p w14:paraId="0C614512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Num1 number=10;</w:t>
      </w:r>
    </w:p>
    <w:p w14:paraId="0AA375E5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Num2 number=20;</w:t>
      </w:r>
    </w:p>
    <w:p w14:paraId="3BEE8811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BEGIN</w:t>
      </w:r>
    </w:p>
    <w:p w14:paraId="48E6BEA7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If num1&lt;num2 then</w:t>
      </w:r>
    </w:p>
    <w:p w14:paraId="572CFBA3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proofErr w:type="spellStart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Dbms_output.put_</w:t>
      </w:r>
      <w:proofErr w:type="gramStart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line</w:t>
      </w:r>
      <w:proofErr w:type="spellEnd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‘num1 is small’);</w:t>
      </w:r>
    </w:p>
    <w:p w14:paraId="73BE766D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if;</w:t>
      </w:r>
    </w:p>
    <w:p w14:paraId="6CD2281C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5559A565" w14:textId="77777777" w:rsidR="006320E3" w:rsidRPr="006D1E64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2)LOOP statement in PL/</w:t>
      </w:r>
      <w:proofErr w:type="spellStart"/>
      <w:proofErr w:type="gramStart"/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SQl</w:t>
      </w:r>
      <w:proofErr w:type="spellEnd"/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 xml:space="preserve"> :</w:t>
      </w:r>
      <w:proofErr w:type="gramEnd"/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-</w:t>
      </w:r>
    </w:p>
    <w:p w14:paraId="6B2AEAD5" w14:textId="7B799E71" w:rsidR="006320E3" w:rsidRPr="006A6AA2" w:rsidRDefault="006320E3" w:rsidP="006320E3">
      <w:pPr>
        <w:pStyle w:val="HTMLPreformatted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The loop statement is a PL/SQL that allows you to repeatedly execute a block of code</w:t>
      </w:r>
      <w:r w:rsidR="00CA71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use loopin</w:t>
      </w:r>
      <w:r w:rsidR="009F3C9D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g statement.</w:t>
      </w:r>
    </w:p>
    <w:p w14:paraId="687FD0BB" w14:textId="77777777" w:rsidR="006320E3" w:rsidRDefault="006320E3" w:rsidP="006320E3">
      <w:pPr>
        <w:pStyle w:val="HTMLPreformatted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In SQL two types of </w:t>
      </w:r>
      <w:proofErr w:type="gramStart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 :</w:t>
      </w:r>
      <w:proofErr w:type="gramEnd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- </w:t>
      </w:r>
    </w:p>
    <w:p w14:paraId="0A7790BF" w14:textId="77777777" w:rsidR="006320E3" w:rsidRPr="006A6AA2" w:rsidRDefault="006320E3" w:rsidP="006320E3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1) For Loop</w:t>
      </w:r>
    </w:p>
    <w:p w14:paraId="27F897B3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          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2) While Loop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</w:r>
    </w:p>
    <w:p w14:paraId="06E07D3B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6D30F3AF" w14:textId="77777777" w:rsidR="006320E3" w:rsidRPr="00CC566E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proofErr w:type="gramStart"/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Syntax :</w:t>
      </w:r>
      <w:proofErr w:type="gramEnd"/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-</w:t>
      </w:r>
    </w:p>
    <w:p w14:paraId="0A0163B5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</w:t>
      </w:r>
    </w:p>
    <w:p w14:paraId="725AD637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--code block</w:t>
      </w:r>
    </w:p>
    <w:p w14:paraId="21D8F66A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IF condition THEN</w:t>
      </w:r>
    </w:p>
    <w:p w14:paraId="1B7212DB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EXIT;</w:t>
      </w:r>
    </w:p>
    <w:p w14:paraId="024A26F1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END IF;</w:t>
      </w:r>
    </w:p>
    <w:p w14:paraId="71C494AF" w14:textId="77777777" w:rsidR="006320E3" w:rsidRPr="006A6AA2" w:rsidRDefault="006320E3" w:rsidP="006320E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LOOP;</w:t>
      </w:r>
    </w:p>
    <w:p w14:paraId="059BF602" w14:textId="77777777" w:rsidR="006320E3" w:rsidRPr="006320E3" w:rsidRDefault="006320E3" w:rsidP="006320E3">
      <w:pPr>
        <w:rPr>
          <w:sz w:val="28"/>
          <w:szCs w:val="28"/>
        </w:rPr>
      </w:pPr>
    </w:p>
    <w:p w14:paraId="3809F2E6" w14:textId="5B0D8B43" w:rsidR="00C16739" w:rsidRDefault="009F3C9D" w:rsidP="009F3C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9F3C9D">
        <w:rPr>
          <w:b/>
          <w:bCs/>
          <w:sz w:val="32"/>
          <w:szCs w:val="32"/>
        </w:rPr>
        <w:t>How do control structures in PL/SQL help in writing complex queries?</w:t>
      </w:r>
    </w:p>
    <w:p w14:paraId="681D2BD9" w14:textId="77777777" w:rsidR="00F46DA9" w:rsidRPr="009248D8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proofErr w:type="gramStart"/>
      <w:r w:rsidRPr="009248D8">
        <w:rPr>
          <w:rFonts w:asciiTheme="minorHAnsi" w:hAnsiTheme="minorHAnsi" w:cstheme="minorHAnsi"/>
          <w:sz w:val="28"/>
          <w:szCs w:val="28"/>
        </w:rPr>
        <w:t>SQl</w:t>
      </w:r>
      <w:proofErr w:type="spellEnd"/>
      <w:r w:rsidRPr="009248D8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Pr="009248D8">
        <w:rPr>
          <w:rFonts w:asciiTheme="minorHAnsi" w:hAnsiTheme="minorHAnsi" w:cstheme="minorHAnsi"/>
          <w:sz w:val="28"/>
          <w:szCs w:val="28"/>
        </w:rPr>
        <w:t xml:space="preserve"> write Complex queries to Control Structure in PL/SQL use to three Statement .</w:t>
      </w:r>
    </w:p>
    <w:p w14:paraId="4228138D" w14:textId="77777777" w:rsidR="00F46DA9" w:rsidRPr="009248D8" w:rsidRDefault="00F46DA9" w:rsidP="00F46DA9">
      <w:pPr>
        <w:pStyle w:val="HTMLPreformatted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Conditional Statements</w:t>
      </w:r>
    </w:p>
    <w:p w14:paraId="1682DB65" w14:textId="77777777" w:rsidR="00F46DA9" w:rsidRPr="009248D8" w:rsidRDefault="00F46DA9" w:rsidP="00F46DA9">
      <w:pPr>
        <w:pStyle w:val="HTMLPreformatted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Iteration Loop statements</w:t>
      </w:r>
    </w:p>
    <w:p w14:paraId="35277CFF" w14:textId="77777777" w:rsidR="00F46DA9" w:rsidRDefault="00F46DA9" w:rsidP="00F46DA9">
      <w:pPr>
        <w:pStyle w:val="HTMLPreformatted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Sequential statement</w:t>
      </w:r>
    </w:p>
    <w:p w14:paraId="46F30B2B" w14:textId="77777777" w:rsidR="00F46DA9" w:rsidRPr="009248D8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750043DD" w14:textId="77777777" w:rsidR="00F46DA9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6386DEC" w14:textId="77777777" w:rsidR="00F46DA9" w:rsidRDefault="00F46DA9" w:rsidP="00F46DA9">
      <w:pPr>
        <w:pStyle w:val="HTMLPreformatted"/>
        <w:shd w:val="clear" w:color="auto" w:fill="FFFFFF"/>
        <w:jc w:val="both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1)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Condtional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statements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-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</w:p>
    <w:p w14:paraId="5DDDBB4B" w14:textId="77777777" w:rsidR="00F46DA9" w:rsidRPr="00F94203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9420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It includes various conditional statements that allow developers to execute different blocks of code based on specific conditions.</w:t>
      </w:r>
      <w:r w:rsidRPr="00F94203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</w:t>
      </w:r>
    </w:p>
    <w:p w14:paraId="1E670DCE" w14:textId="77777777" w:rsidR="00F46DA9" w:rsidRPr="00F94203" w:rsidRDefault="00F46DA9" w:rsidP="00F46DA9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</w:t>
      </w:r>
    </w:p>
    <w:p w14:paraId="72895E57" w14:textId="77777777" w:rsidR="00F46DA9" w:rsidRPr="00F94203" w:rsidRDefault="00F46DA9" w:rsidP="00F46DA9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 ELSE</w:t>
      </w:r>
    </w:p>
    <w:p w14:paraId="1AF52CE3" w14:textId="77777777" w:rsidR="00F46DA9" w:rsidRPr="00F94203" w:rsidRDefault="00F46DA9" w:rsidP="00F46DA9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NESTED-IF-THEN</w:t>
      </w:r>
    </w:p>
    <w:p w14:paraId="4AC7CEEA" w14:textId="77777777" w:rsidR="00F46DA9" w:rsidRPr="00F94203" w:rsidRDefault="00F46DA9" w:rsidP="00F46DA9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 ELSIF-THEN-ELSE Ladder</w:t>
      </w:r>
    </w:p>
    <w:p w14:paraId="6E59C7AA" w14:textId="77777777" w:rsidR="00F46DA9" w:rsidRPr="00F94203" w:rsidRDefault="00F46DA9" w:rsidP="00F46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</w:p>
    <w:p w14:paraId="054DAABD" w14:textId="77777777" w:rsidR="00F46DA9" w:rsidRPr="00F94203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2) </w:t>
      </w:r>
      <w:r w:rsidRPr="00F94203">
        <w:rPr>
          <w:rFonts w:asciiTheme="minorHAnsi" w:hAnsiTheme="minorHAnsi" w:cstheme="minorHAnsi"/>
          <w:b/>
          <w:sz w:val="28"/>
          <w:szCs w:val="28"/>
        </w:rPr>
        <w:t xml:space="preserve">Iteration Loop </w:t>
      </w:r>
      <w:proofErr w:type="gramStart"/>
      <w:r w:rsidRPr="00F94203">
        <w:rPr>
          <w:rFonts w:asciiTheme="minorHAnsi" w:hAnsiTheme="minorHAnsi" w:cstheme="minorHAnsi"/>
          <w:b/>
          <w:sz w:val="28"/>
          <w:szCs w:val="28"/>
        </w:rPr>
        <w:t>statements</w:t>
      </w:r>
      <w:r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</w:p>
    <w:p w14:paraId="0F9BD062" w14:textId="56BC7CC6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The loop statement is a PL/SQL that allows you to repeatedly execute a block of code </w:t>
      </w:r>
      <w:r w:rsidR="007E07C8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use looping statement.</w:t>
      </w:r>
    </w:p>
    <w:p w14:paraId="6795EA29" w14:textId="77777777" w:rsidR="00F46DA9" w:rsidRDefault="00F46DA9" w:rsidP="007E07C8">
      <w:pPr>
        <w:pStyle w:val="HTMLPreformatte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In SQL two types of </w:t>
      </w:r>
      <w:proofErr w:type="gramStart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 :</w:t>
      </w:r>
      <w:proofErr w:type="gramEnd"/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- </w:t>
      </w:r>
    </w:p>
    <w:p w14:paraId="7D450753" w14:textId="77777777" w:rsidR="00F46DA9" w:rsidRPr="006A6AA2" w:rsidRDefault="00F46DA9" w:rsidP="00F46DA9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1) For Loop</w:t>
      </w:r>
    </w:p>
    <w:p w14:paraId="5C36F296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          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2) While Loop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</w:r>
    </w:p>
    <w:p w14:paraId="43055303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3E4E70DB" w14:textId="77777777" w:rsidR="00F46DA9" w:rsidRPr="00CC566E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proofErr w:type="gramStart"/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Syntax :</w:t>
      </w:r>
      <w:proofErr w:type="gramEnd"/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-</w:t>
      </w:r>
    </w:p>
    <w:p w14:paraId="624C686F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</w:t>
      </w:r>
    </w:p>
    <w:p w14:paraId="284F533A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--code block</w:t>
      </w:r>
    </w:p>
    <w:p w14:paraId="063896F0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IF condition THEN</w:t>
      </w:r>
    </w:p>
    <w:p w14:paraId="440337E0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EXIT;</w:t>
      </w:r>
    </w:p>
    <w:p w14:paraId="4A83592D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END IF;</w:t>
      </w:r>
    </w:p>
    <w:p w14:paraId="2C00F428" w14:textId="77777777" w:rsidR="00F46DA9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LOOP;</w:t>
      </w:r>
    </w:p>
    <w:p w14:paraId="3BA37015" w14:textId="77777777" w:rsidR="00F46DA9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Pr="00B61E9A">
        <w:rPr>
          <w:rFonts w:asciiTheme="minorHAnsi" w:hAnsiTheme="minorHAnsi" w:cstheme="minorHAnsi"/>
          <w:b/>
          <w:sz w:val="28"/>
          <w:szCs w:val="28"/>
        </w:rPr>
        <w:t xml:space="preserve">3) Sequential </w:t>
      </w:r>
      <w:proofErr w:type="gramStart"/>
      <w:r w:rsidRPr="00B61E9A">
        <w:rPr>
          <w:rFonts w:asciiTheme="minorHAnsi" w:hAnsiTheme="minorHAnsi" w:cstheme="minorHAnsi"/>
          <w:b/>
          <w:sz w:val="28"/>
          <w:szCs w:val="28"/>
        </w:rPr>
        <w:t>statement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-</w:t>
      </w:r>
    </w:p>
    <w:p w14:paraId="080FAF66" w14:textId="77777777" w:rsidR="00F46DA9" w:rsidRPr="00B61E9A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1) GO TO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statement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-</w:t>
      </w:r>
      <w:r w:rsidRPr="00B61E9A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GOTO statement performs unconditional branching to another executable statement in the same execution section of a PL/SQL block.</w:t>
      </w:r>
    </w:p>
    <w:p w14:paraId="5CC88065" w14:textId="77777777" w:rsidR="00F46DA9" w:rsidRPr="00B61E9A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gramStart"/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Syntax :</w:t>
      </w:r>
      <w:proofErr w:type="gramEnd"/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- 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GOTO </w:t>
      </w:r>
      <w:proofErr w:type="spellStart"/>
      <w:r w:rsidRPr="00B61E9A">
        <w:rPr>
          <w:rFonts w:asciiTheme="minorHAnsi" w:hAnsiTheme="minorHAnsi" w:cstheme="minorHAnsi"/>
          <w:color w:val="000000" w:themeColor="text1"/>
          <w:sz w:val="28"/>
          <w:szCs w:val="28"/>
        </w:rPr>
        <w:t>label_name</w:t>
      </w:r>
      <w:proofErr w:type="spellEnd"/>
      <w:r w:rsidRPr="00B61E9A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2F28034" w14:textId="77777777" w:rsidR="00F46DA9" w:rsidRPr="00B61E9A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2) NULL </w:t>
      </w:r>
      <w:proofErr w:type="gramStart"/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statement:-</w:t>
      </w:r>
      <w:proofErr w:type="gramEnd"/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Usually when you write a statement in a program, you want it to do something. </w:t>
      </w:r>
    </w:p>
    <w:p w14:paraId="7C2D18BD" w14:textId="77777777" w:rsidR="00F46DA9" w:rsidRPr="00B61E9A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gramStart"/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Syntax :</w:t>
      </w:r>
      <w:proofErr w:type="gramEnd"/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-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NULL;</w:t>
      </w:r>
    </w:p>
    <w:p w14:paraId="691B004C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4BE74457" w14:textId="77777777" w:rsidR="00F46DA9" w:rsidRPr="006A6AA2" w:rsidRDefault="00F46DA9" w:rsidP="00F46D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14:paraId="304D26B0" w14:textId="0D72831E" w:rsidR="00AB3C7C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>1.</w:t>
      </w:r>
      <w:r w:rsidR="00AB3C7C" w:rsidRPr="005D1ACD">
        <w:rPr>
          <w:rFonts w:asciiTheme="minorHAnsi" w:hAnsiTheme="minorHAnsi" w:cstheme="minorHAnsi"/>
          <w:b/>
          <w:sz w:val="32"/>
          <w:szCs w:val="32"/>
        </w:rPr>
        <w:t>What is a cursor in PL/SQL? Explain the difference between implicit and explicit cursors</w:t>
      </w:r>
      <w:r w:rsidR="00AB3C7C" w:rsidRPr="00CC566E">
        <w:rPr>
          <w:rFonts w:asciiTheme="minorHAnsi" w:hAnsiTheme="minorHAnsi" w:cstheme="minorHAnsi"/>
          <w:b/>
          <w:sz w:val="28"/>
          <w:szCs w:val="28"/>
        </w:rPr>
        <w:t>.</w:t>
      </w:r>
    </w:p>
    <w:p w14:paraId="289FE534" w14:textId="77777777" w:rsidR="005D1ACD" w:rsidRPr="005D1ACD" w:rsidRDefault="005D1ACD" w:rsidP="005D1ACD">
      <w:pPr>
        <w:pStyle w:val="HTMLPreformatted"/>
        <w:shd w:val="clear" w:color="auto" w:fill="FFFFFF"/>
        <w:ind w:left="144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AD20515" w14:textId="77777777" w:rsidR="00AB3C7C" w:rsidRPr="006A6AA2" w:rsidRDefault="00AB3C7C" w:rsidP="00AB3C7C">
      <w:pPr>
        <w:pStyle w:val="HTMLPreformatted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Cursor is a pointer to the query. (points to query)</w:t>
      </w:r>
    </w:p>
    <w:p w14:paraId="0619B3A0" w14:textId="77777777" w:rsidR="00AB3C7C" w:rsidRPr="00532CE8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lastRenderedPageBreak/>
        <w:t>There are two types of Cursors.</w:t>
      </w:r>
    </w:p>
    <w:p w14:paraId="230CAF0F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1) Implicit Cursor</w:t>
      </w:r>
    </w:p>
    <w:p w14:paraId="38A49330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2) Explicit Cursor</w:t>
      </w:r>
    </w:p>
    <w:p w14:paraId="1CAF6FE2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Implicit Cursor is created &amp; used when it executes SELECT INTO, INSERT, UPDATE</w:t>
      </w:r>
      <w:proofErr w:type="gramStart"/>
      <w:r w:rsidRPr="006A6AA2">
        <w:rPr>
          <w:rFonts w:asciiTheme="minorHAnsi" w:hAnsiTheme="minorHAnsi" w:cstheme="minorHAnsi"/>
          <w:sz w:val="28"/>
          <w:szCs w:val="28"/>
        </w:rPr>
        <w:t xml:space="preserve"> ..</w:t>
      </w:r>
      <w:proofErr w:type="gramEnd"/>
      <w:r w:rsidRPr="006A6AA2">
        <w:rPr>
          <w:rFonts w:asciiTheme="minorHAnsi" w:hAnsiTheme="minorHAnsi" w:cstheme="minorHAnsi"/>
          <w:sz w:val="28"/>
          <w:szCs w:val="28"/>
        </w:rPr>
        <w:t>and all tasks on the cursor is performed transparently by Oracle. (Open, Close, Fetch etc.). It also throws NO_DATA_FOUND and TOO_MANY_ROWS as</w:t>
      </w:r>
      <w:r>
        <w:rPr>
          <w:rFonts w:asciiTheme="minorHAnsi" w:hAnsiTheme="minorHAnsi" w:cstheme="minorHAnsi"/>
          <w:sz w:val="28"/>
          <w:szCs w:val="28"/>
        </w:rPr>
        <w:t xml:space="preserve"> Oracle handles implicit cursor </w:t>
      </w:r>
      <w:r w:rsidRPr="006A6AA2">
        <w:rPr>
          <w:rFonts w:asciiTheme="minorHAnsi" w:hAnsiTheme="minorHAnsi" w:cstheme="minorHAnsi"/>
          <w:sz w:val="28"/>
          <w:szCs w:val="28"/>
        </w:rPr>
        <w:t>in the standard way.</w:t>
      </w:r>
    </w:p>
    <w:p w14:paraId="1163E39B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401F751E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Explicit cursor is the one which is declared by us in PL/SQL block's declaration section.</w:t>
      </w:r>
    </w:p>
    <w:p w14:paraId="11DCE880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We need to control the cycle of the cursor Open, close, fetch from the cursor. Explicit Cursor need to be declared.</w:t>
      </w:r>
    </w:p>
    <w:p w14:paraId="62D03FDA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6A2E87BA" w14:textId="11286844" w:rsidR="00AB3C7C" w:rsidRPr="005D1ACD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5D1ACD">
        <w:rPr>
          <w:rFonts w:asciiTheme="minorHAnsi" w:hAnsiTheme="minorHAnsi" w:cstheme="minorHAnsi"/>
          <w:b/>
          <w:sz w:val="32"/>
          <w:szCs w:val="32"/>
        </w:rPr>
        <w:t>2. When would you use an explicit cursor over an implicit one?</w:t>
      </w:r>
    </w:p>
    <w:p w14:paraId="1619DC3D" w14:textId="611E0DB4" w:rsidR="00AB3C7C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922D8B0" w14:textId="77777777" w:rsidR="00AB3C7C" w:rsidRPr="006A6AA2" w:rsidRDefault="00AB3C7C" w:rsidP="00AB3C7C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Use an explicit cursor </w:t>
      </w:r>
      <w:r w:rsidRPr="006A6AA2">
        <w:rPr>
          <w:rFonts w:asciiTheme="minorHAnsi" w:hAnsiTheme="minorHAnsi" w:cstheme="minorHAnsi"/>
          <w:color w:val="040C28"/>
          <w:sz w:val="28"/>
          <w:szCs w:val="28"/>
        </w:rPr>
        <w:t>when you need more control over how you handle data</w:t>
      </w:r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 xml:space="preserve">. It is helpful for the complex tasks where you want to move through the data in a specific way or do the special operations on </w:t>
      </w:r>
      <w:proofErr w:type="gramStart"/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the each</w:t>
      </w:r>
      <w:proofErr w:type="gramEnd"/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 xml:space="preserve"> item.</w:t>
      </w:r>
    </w:p>
    <w:p w14:paraId="0D9429D2" w14:textId="77777777" w:rsidR="009F3C9D" w:rsidRDefault="009F3C9D" w:rsidP="009F3C9D">
      <w:pPr>
        <w:rPr>
          <w:b/>
          <w:bCs/>
          <w:sz w:val="32"/>
          <w:szCs w:val="32"/>
        </w:rPr>
      </w:pPr>
    </w:p>
    <w:p w14:paraId="07D9C315" w14:textId="534873D3" w:rsidR="005D1ACD" w:rsidRPr="005D1ACD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5D1ACD">
        <w:rPr>
          <w:rFonts w:asciiTheme="minorHAnsi" w:hAnsiTheme="minorHAnsi" w:cstheme="minorHAnsi"/>
          <w:b/>
          <w:sz w:val="32"/>
          <w:szCs w:val="32"/>
        </w:rPr>
        <w:t xml:space="preserve">1. Explain the concept of SAVEPOINT in transaction management. How do ROLLBACK and COMMIT interact with </w:t>
      </w:r>
      <w:proofErr w:type="spellStart"/>
      <w:r w:rsidRPr="005D1ACD">
        <w:rPr>
          <w:rFonts w:asciiTheme="minorHAnsi" w:hAnsiTheme="minorHAnsi" w:cstheme="minorHAnsi"/>
          <w:b/>
          <w:sz w:val="32"/>
          <w:szCs w:val="32"/>
        </w:rPr>
        <w:t>savepoints</w:t>
      </w:r>
      <w:proofErr w:type="spellEnd"/>
      <w:r w:rsidRPr="005D1ACD">
        <w:rPr>
          <w:rFonts w:asciiTheme="minorHAnsi" w:hAnsiTheme="minorHAnsi" w:cstheme="minorHAnsi"/>
          <w:b/>
          <w:sz w:val="32"/>
          <w:szCs w:val="32"/>
        </w:rPr>
        <w:t xml:space="preserve">? </w:t>
      </w:r>
    </w:p>
    <w:p w14:paraId="27ADD81C" w14:textId="77777777" w:rsidR="005D1ACD" w:rsidRPr="005D1ACD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81DB234" w14:textId="77777777" w:rsidR="005D1ACD" w:rsidRPr="006A6AA2" w:rsidRDefault="005D1ACD" w:rsidP="005D1ACD">
      <w:pPr>
        <w:jc w:val="both"/>
        <w:rPr>
          <w:rFonts w:cstheme="minorHAnsi"/>
          <w:sz w:val="28"/>
          <w:szCs w:val="28"/>
        </w:rPr>
      </w:pPr>
      <w:proofErr w:type="gramStart"/>
      <w:r w:rsidRPr="00532CE8">
        <w:rPr>
          <w:rFonts w:cstheme="minorHAnsi"/>
          <w:b/>
          <w:sz w:val="28"/>
          <w:szCs w:val="28"/>
        </w:rPr>
        <w:t>SAVEPOINT:</w:t>
      </w:r>
      <w:r>
        <w:rPr>
          <w:rFonts w:cstheme="minorHAnsi"/>
          <w:sz w:val="28"/>
          <w:szCs w:val="28"/>
        </w:rPr>
        <w:t>-</w:t>
      </w:r>
      <w:proofErr w:type="gramEnd"/>
      <w:r w:rsidRPr="006A6AA2">
        <w:rPr>
          <w:rFonts w:cstheme="minorHAnsi"/>
          <w:sz w:val="28"/>
          <w:szCs w:val="28"/>
        </w:rPr>
        <w:t xml:space="preserve"> It is used to roll the transaction back to a certain point without rolling back the entire transaction. </w:t>
      </w:r>
    </w:p>
    <w:p w14:paraId="364A49DC" w14:textId="77777777" w:rsidR="005D1ACD" w:rsidRPr="006A6AA2" w:rsidRDefault="005D1ACD" w:rsidP="005D1ACD">
      <w:pPr>
        <w:jc w:val="both"/>
        <w:rPr>
          <w:rFonts w:cstheme="minorHAnsi"/>
          <w:sz w:val="28"/>
          <w:szCs w:val="28"/>
        </w:rPr>
      </w:pPr>
      <w:proofErr w:type="gramStart"/>
      <w:r w:rsidRPr="00532CE8">
        <w:rPr>
          <w:rFonts w:cstheme="minorHAnsi"/>
          <w:b/>
          <w:sz w:val="28"/>
          <w:szCs w:val="28"/>
        </w:rPr>
        <w:t>Syntax:-</w:t>
      </w:r>
      <w:proofErr w:type="gramEnd"/>
      <w:r w:rsidRPr="006A6AA2">
        <w:rPr>
          <w:rFonts w:cstheme="minorHAnsi"/>
          <w:sz w:val="28"/>
          <w:szCs w:val="28"/>
        </w:rPr>
        <w:t xml:space="preserve"> SAVEPOINT SAVEPOINT_NA ME;</w:t>
      </w:r>
    </w:p>
    <w:p w14:paraId="5B005603" w14:textId="77777777" w:rsidR="005D1ACD" w:rsidRPr="006A6AA2" w:rsidRDefault="005D1ACD" w:rsidP="005D1ACD">
      <w:pPr>
        <w:pStyle w:val="HTMLPreformatted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A6AA2">
        <w:rPr>
          <w:rFonts w:asciiTheme="minorHAnsi" w:hAnsiTheme="minorHAnsi" w:cstheme="minorHAnsi"/>
          <w:sz w:val="28"/>
          <w:szCs w:val="28"/>
        </w:rPr>
        <w:t>Savepoints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name released when the transaction is committed or rolled back.</w:t>
      </w:r>
    </w:p>
    <w:p w14:paraId="36F089CE" w14:textId="77777777" w:rsidR="005D1ACD" w:rsidRPr="006A6AA2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44E38013" w14:textId="77777777" w:rsidR="005D1ACD" w:rsidRPr="006A6AA2" w:rsidRDefault="005D1ACD" w:rsidP="005D1ACD">
      <w:pPr>
        <w:pStyle w:val="HTMLPreformatted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 xml:space="preserve">The commit and rollback statement releases all </w:t>
      </w:r>
      <w:proofErr w:type="spellStart"/>
      <w:r w:rsidRPr="006A6AA2">
        <w:rPr>
          <w:rFonts w:asciiTheme="minorHAnsi" w:hAnsiTheme="minorHAnsi" w:cstheme="minorHAnsi"/>
          <w:sz w:val="28"/>
          <w:szCs w:val="28"/>
        </w:rPr>
        <w:t>savepoint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name established within the transactions.</w:t>
      </w:r>
    </w:p>
    <w:p w14:paraId="66B52361" w14:textId="77777777" w:rsidR="005D1ACD" w:rsidRPr="006A6AA2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4E1B2F35" w14:textId="77777777" w:rsidR="005D1ACD" w:rsidRPr="006A6AA2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532CE8">
        <w:rPr>
          <w:rFonts w:asciiTheme="minorHAnsi" w:hAnsiTheme="minorHAnsi" w:cstheme="minorHAnsi"/>
          <w:b/>
          <w:sz w:val="28"/>
          <w:szCs w:val="28"/>
        </w:rPr>
        <w:t>Syntax :</w:t>
      </w:r>
      <w:proofErr w:type="gramEnd"/>
      <w:r w:rsidRPr="00532CE8">
        <w:rPr>
          <w:rFonts w:asciiTheme="minorHAnsi" w:hAnsiTheme="minorHAnsi" w:cstheme="minorHAnsi"/>
          <w:b/>
          <w:sz w:val="28"/>
          <w:szCs w:val="28"/>
        </w:rPr>
        <w:t>-</w:t>
      </w:r>
      <w:r w:rsidRPr="006A6AA2">
        <w:rPr>
          <w:rFonts w:asciiTheme="minorHAnsi" w:hAnsiTheme="minorHAnsi" w:cstheme="minorHAnsi"/>
          <w:sz w:val="28"/>
          <w:szCs w:val="28"/>
        </w:rPr>
        <w:t xml:space="preserve"> ROLLBACK to </w:t>
      </w:r>
      <w:proofErr w:type="spellStart"/>
      <w:r w:rsidRPr="006A6AA2">
        <w:rPr>
          <w:rFonts w:asciiTheme="minorHAnsi" w:hAnsiTheme="minorHAnsi" w:cstheme="minorHAnsi"/>
          <w:sz w:val="28"/>
          <w:szCs w:val="28"/>
        </w:rPr>
        <w:t>SAVEPOINT_name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;</w:t>
      </w:r>
    </w:p>
    <w:p w14:paraId="03EEDE79" w14:textId="77777777" w:rsidR="005D1ACD" w:rsidRPr="006A6AA2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19A0B72C" w14:textId="4421F542" w:rsidR="005D1ACD" w:rsidRPr="005D1ACD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5D1ACD">
        <w:rPr>
          <w:rFonts w:asciiTheme="minorHAnsi" w:hAnsiTheme="minorHAnsi" w:cstheme="minorHAnsi"/>
          <w:b/>
          <w:sz w:val="32"/>
          <w:szCs w:val="32"/>
        </w:rPr>
        <w:t xml:space="preserve">2. When is it useful to use </w:t>
      </w:r>
      <w:proofErr w:type="spellStart"/>
      <w:r w:rsidRPr="005D1ACD">
        <w:rPr>
          <w:rFonts w:asciiTheme="minorHAnsi" w:hAnsiTheme="minorHAnsi" w:cstheme="minorHAnsi"/>
          <w:b/>
          <w:sz w:val="32"/>
          <w:szCs w:val="32"/>
        </w:rPr>
        <w:t>savepoints</w:t>
      </w:r>
      <w:proofErr w:type="spellEnd"/>
      <w:r w:rsidRPr="005D1ACD">
        <w:rPr>
          <w:rFonts w:asciiTheme="minorHAnsi" w:hAnsiTheme="minorHAnsi" w:cstheme="minorHAnsi"/>
          <w:b/>
          <w:sz w:val="32"/>
          <w:szCs w:val="32"/>
        </w:rPr>
        <w:t xml:space="preserve"> in a database transaction?</w:t>
      </w:r>
    </w:p>
    <w:p w14:paraId="66DD233E" w14:textId="77777777" w:rsidR="005D1ACD" w:rsidRPr="00532CE8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59FE33C" w14:textId="77777777" w:rsidR="005D1ACD" w:rsidRPr="006A6AA2" w:rsidRDefault="005D1ACD" w:rsidP="005D1ACD">
      <w:pPr>
        <w:pStyle w:val="HTMLPreformatted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A6AA2">
        <w:rPr>
          <w:rFonts w:asciiTheme="minorHAnsi" w:hAnsiTheme="minorHAnsi" w:cstheme="minorHAnsi"/>
          <w:sz w:val="28"/>
          <w:szCs w:val="28"/>
        </w:rPr>
        <w:lastRenderedPageBreak/>
        <w:t>savepoint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is used to </w:t>
      </w:r>
      <w:proofErr w:type="spellStart"/>
      <w:r w:rsidRPr="006A6AA2">
        <w:rPr>
          <w:rFonts w:asciiTheme="minorHAnsi" w:hAnsiTheme="minorHAnsi" w:cstheme="minorHAnsi"/>
          <w:sz w:val="28"/>
          <w:szCs w:val="28"/>
        </w:rPr>
        <w:t>stored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in large transaction to manages transactions in nesting processes.</w:t>
      </w:r>
    </w:p>
    <w:p w14:paraId="21DD3CE1" w14:textId="77777777" w:rsidR="005D1ACD" w:rsidRPr="006A6AA2" w:rsidRDefault="005D1ACD" w:rsidP="005D1ACD">
      <w:pPr>
        <w:pStyle w:val="HTMLPreformatted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6A6AA2">
        <w:rPr>
          <w:rFonts w:asciiTheme="minorHAnsi" w:hAnsiTheme="minorHAnsi" w:cstheme="minorHAnsi"/>
          <w:sz w:val="28"/>
          <w:szCs w:val="28"/>
        </w:rPr>
        <w:t>Savepoints</w:t>
      </w:r>
      <w:proofErr w:type="spellEnd"/>
      <w:r w:rsidRPr="006A6AA2">
        <w:rPr>
          <w:rFonts w:asciiTheme="minorHAnsi" w:hAnsiTheme="minorHAnsi" w:cstheme="minorHAnsi"/>
          <w:sz w:val="28"/>
          <w:szCs w:val="28"/>
        </w:rPr>
        <w:t xml:space="preserve"> are useful for 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>complex transaction that require undoing only part of the transaction.</w:t>
      </w:r>
    </w:p>
    <w:p w14:paraId="3F75538A" w14:textId="77777777" w:rsidR="005D1ACD" w:rsidRPr="006A6AA2" w:rsidRDefault="005D1ACD" w:rsidP="005D1AC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C98E57F" w14:textId="77777777" w:rsidR="00AB3C7C" w:rsidRDefault="00AB3C7C" w:rsidP="009F3C9D">
      <w:pPr>
        <w:rPr>
          <w:b/>
          <w:bCs/>
          <w:sz w:val="32"/>
          <w:szCs w:val="32"/>
        </w:rPr>
      </w:pPr>
    </w:p>
    <w:p w14:paraId="346EAE5B" w14:textId="77777777" w:rsidR="00AB3C7C" w:rsidRPr="009F3C9D" w:rsidRDefault="00AB3C7C" w:rsidP="009F3C9D">
      <w:pPr>
        <w:rPr>
          <w:b/>
          <w:bCs/>
          <w:sz w:val="32"/>
          <w:szCs w:val="32"/>
        </w:rPr>
      </w:pPr>
    </w:p>
    <w:p w14:paraId="40F0325E" w14:textId="77777777" w:rsidR="009F3C9D" w:rsidRPr="009F3C9D" w:rsidRDefault="009F3C9D" w:rsidP="009F3C9D">
      <w:pPr>
        <w:pStyle w:val="ListParagraph"/>
        <w:ind w:left="1080"/>
        <w:rPr>
          <w:b/>
          <w:bCs/>
          <w:sz w:val="32"/>
          <w:szCs w:val="32"/>
        </w:rPr>
      </w:pPr>
    </w:p>
    <w:p w14:paraId="363B6954" w14:textId="77777777" w:rsidR="003E2CDD" w:rsidRDefault="003E2CDD" w:rsidP="003E2CDD">
      <w:pPr>
        <w:pStyle w:val="ListParagraph"/>
        <w:ind w:left="2160"/>
        <w:rPr>
          <w:sz w:val="28"/>
          <w:szCs w:val="28"/>
        </w:rPr>
      </w:pPr>
    </w:p>
    <w:p w14:paraId="7EFF51DA" w14:textId="77777777" w:rsidR="00CE3467" w:rsidRPr="00130B91" w:rsidRDefault="00CE3467" w:rsidP="003E2CDD">
      <w:pPr>
        <w:pStyle w:val="ListParagraph"/>
        <w:ind w:left="2160"/>
        <w:rPr>
          <w:sz w:val="28"/>
          <w:szCs w:val="28"/>
        </w:rPr>
      </w:pPr>
    </w:p>
    <w:p w14:paraId="78208726" w14:textId="0F91AD63" w:rsidR="007B1FC7" w:rsidRDefault="007B1FC7" w:rsidP="000531E6">
      <w:pPr>
        <w:pStyle w:val="ListParagraph"/>
        <w:ind w:left="1800"/>
        <w:rPr>
          <w:sz w:val="28"/>
          <w:szCs w:val="28"/>
        </w:rPr>
      </w:pPr>
    </w:p>
    <w:p w14:paraId="4B912350" w14:textId="77777777" w:rsidR="00787414" w:rsidRDefault="00787414" w:rsidP="001542CA">
      <w:pPr>
        <w:pStyle w:val="ListParagraph"/>
        <w:ind w:left="1080"/>
        <w:rPr>
          <w:sz w:val="28"/>
          <w:szCs w:val="28"/>
        </w:rPr>
      </w:pPr>
    </w:p>
    <w:p w14:paraId="39E77E0F" w14:textId="77777777" w:rsidR="00787414" w:rsidRDefault="00787414" w:rsidP="001542CA">
      <w:pPr>
        <w:pStyle w:val="ListParagraph"/>
        <w:ind w:left="1080"/>
        <w:rPr>
          <w:sz w:val="28"/>
          <w:szCs w:val="28"/>
        </w:rPr>
      </w:pPr>
    </w:p>
    <w:p w14:paraId="5E0646A6" w14:textId="77777777" w:rsidR="00E37087" w:rsidRDefault="00E37087" w:rsidP="000A50CD">
      <w:pPr>
        <w:pStyle w:val="ListParagraph"/>
        <w:rPr>
          <w:sz w:val="28"/>
          <w:szCs w:val="28"/>
        </w:rPr>
      </w:pPr>
    </w:p>
    <w:p w14:paraId="414B561D" w14:textId="77777777" w:rsidR="00E37087" w:rsidRPr="00AF4E44" w:rsidRDefault="00E37087" w:rsidP="000A50CD">
      <w:pPr>
        <w:pStyle w:val="ListParagraph"/>
        <w:rPr>
          <w:sz w:val="28"/>
          <w:szCs w:val="28"/>
        </w:rPr>
      </w:pPr>
    </w:p>
    <w:p w14:paraId="61F945DC" w14:textId="77777777" w:rsidR="00AF4E44" w:rsidRPr="00AF4E44" w:rsidRDefault="00AF4E44" w:rsidP="00AF4E44">
      <w:pPr>
        <w:pStyle w:val="ListParagraph"/>
        <w:rPr>
          <w:sz w:val="28"/>
          <w:szCs w:val="28"/>
        </w:rPr>
      </w:pPr>
    </w:p>
    <w:p w14:paraId="6BD2493D" w14:textId="3988D4FA" w:rsidR="007F6F4C" w:rsidRPr="007711E9" w:rsidRDefault="008F6BE3" w:rsidP="007F6F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9CFCFC" w14:textId="77777777" w:rsidR="004F5128" w:rsidRPr="002521A9" w:rsidRDefault="004F5128" w:rsidP="004F5128">
      <w:pPr>
        <w:pStyle w:val="ListParagraph"/>
        <w:ind w:left="1080"/>
        <w:rPr>
          <w:sz w:val="28"/>
          <w:szCs w:val="28"/>
        </w:rPr>
      </w:pPr>
    </w:p>
    <w:p w14:paraId="22AA6893" w14:textId="7E7A8E44" w:rsidR="00755E63" w:rsidRPr="006D42ED" w:rsidRDefault="00755E63" w:rsidP="00755E63">
      <w:pPr>
        <w:rPr>
          <w:sz w:val="28"/>
          <w:szCs w:val="28"/>
        </w:rPr>
      </w:pPr>
      <w:r w:rsidRPr="006D42ED">
        <w:rPr>
          <w:sz w:val="28"/>
          <w:szCs w:val="28"/>
        </w:rPr>
        <w:tab/>
      </w:r>
    </w:p>
    <w:p w14:paraId="26082325" w14:textId="77777777" w:rsidR="00BB03AD" w:rsidRPr="006D42ED" w:rsidRDefault="00BB03AD" w:rsidP="00BB03AD">
      <w:pPr>
        <w:pStyle w:val="ListParagraph"/>
        <w:ind w:left="1080"/>
        <w:rPr>
          <w:sz w:val="28"/>
          <w:szCs w:val="28"/>
        </w:rPr>
      </w:pPr>
    </w:p>
    <w:p w14:paraId="262A0AFC" w14:textId="77777777" w:rsidR="002E191A" w:rsidRPr="00BB03AD" w:rsidRDefault="002E191A" w:rsidP="002E191A">
      <w:pPr>
        <w:pStyle w:val="ListParagraph"/>
        <w:ind w:left="1080"/>
        <w:rPr>
          <w:b/>
          <w:bCs/>
          <w:sz w:val="32"/>
          <w:szCs w:val="32"/>
        </w:rPr>
      </w:pPr>
    </w:p>
    <w:p w14:paraId="746A5F11" w14:textId="77777777" w:rsidR="002E191A" w:rsidRDefault="002E191A" w:rsidP="002E191A">
      <w:pPr>
        <w:pStyle w:val="ListParagraph"/>
        <w:ind w:left="1080"/>
        <w:rPr>
          <w:sz w:val="28"/>
          <w:szCs w:val="28"/>
        </w:rPr>
      </w:pPr>
    </w:p>
    <w:p w14:paraId="3303475F" w14:textId="77777777" w:rsidR="002E191A" w:rsidRDefault="002E191A" w:rsidP="002E191A">
      <w:pPr>
        <w:pStyle w:val="ListParagraph"/>
        <w:ind w:left="1080"/>
        <w:rPr>
          <w:sz w:val="28"/>
          <w:szCs w:val="28"/>
        </w:rPr>
      </w:pPr>
    </w:p>
    <w:p w14:paraId="4DC30197" w14:textId="5E6DF495" w:rsidR="00825FD8" w:rsidRPr="00114A6D" w:rsidRDefault="008F2717" w:rsidP="00114A6D">
      <w:pPr>
        <w:pStyle w:val="ListParagraph"/>
        <w:rPr>
          <w:sz w:val="28"/>
          <w:szCs w:val="28"/>
        </w:rPr>
      </w:pPr>
      <w:r w:rsidRPr="00114A6D">
        <w:rPr>
          <w:sz w:val="28"/>
          <w:szCs w:val="28"/>
        </w:rPr>
        <w:t xml:space="preserve"> </w:t>
      </w:r>
    </w:p>
    <w:sectPr w:rsidR="00825FD8" w:rsidRPr="00114A6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710A" w14:textId="77777777" w:rsidR="00C77389" w:rsidRDefault="00C77389" w:rsidP="00C83655">
      <w:pPr>
        <w:spacing w:after="0" w:line="240" w:lineRule="auto"/>
      </w:pPr>
      <w:r>
        <w:separator/>
      </w:r>
    </w:p>
  </w:endnote>
  <w:endnote w:type="continuationSeparator" w:id="0">
    <w:p w14:paraId="47A82922" w14:textId="77777777" w:rsidR="00C77389" w:rsidRDefault="00C77389" w:rsidP="00C8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8ECB2" w14:textId="77777777" w:rsidR="00C77389" w:rsidRDefault="00C77389" w:rsidP="00C83655">
      <w:pPr>
        <w:spacing w:after="0" w:line="240" w:lineRule="auto"/>
      </w:pPr>
      <w:r>
        <w:separator/>
      </w:r>
    </w:p>
  </w:footnote>
  <w:footnote w:type="continuationSeparator" w:id="0">
    <w:p w14:paraId="56A83431" w14:textId="77777777" w:rsidR="00C77389" w:rsidRDefault="00C77389" w:rsidP="00C8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5D2A" w14:textId="7A886D0B" w:rsidR="00C83655" w:rsidRDefault="00C8365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CC2F89" wp14:editId="3D34D3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25ADDA" w14:textId="6959DFF4" w:rsidR="00C83655" w:rsidRPr="00BC4D0B" w:rsidRDefault="00C8365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4D0B" w:rsidRPr="00BC4D0B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INTRODUCTION TO DBMS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CC2F8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F25ADDA" w14:textId="6959DFF4" w:rsidR="00C83655" w:rsidRPr="00BC4D0B" w:rsidRDefault="00C8365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sdt>
                      <w:sdtPr>
                        <w:rPr>
                          <w:b/>
                          <w:bCs/>
                          <w:caps/>
                          <w:color w:val="FFFFFF" w:themeColor="background1"/>
                          <w:sz w:val="32"/>
                          <w:szCs w:val="32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4D0B" w:rsidRPr="00BC4D0B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INTRODUCTION TO DBMS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3CB"/>
    <w:multiLevelType w:val="hybridMultilevel"/>
    <w:tmpl w:val="480EA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5B76"/>
    <w:multiLevelType w:val="hybridMultilevel"/>
    <w:tmpl w:val="9C0C1964"/>
    <w:lvl w:ilvl="0" w:tplc="A6DCD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749EE"/>
    <w:multiLevelType w:val="hybridMultilevel"/>
    <w:tmpl w:val="E5EA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0C5B"/>
    <w:multiLevelType w:val="hybridMultilevel"/>
    <w:tmpl w:val="408EEE92"/>
    <w:lvl w:ilvl="0" w:tplc="0BCE1F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F71229"/>
    <w:multiLevelType w:val="hybridMultilevel"/>
    <w:tmpl w:val="80ACDD4C"/>
    <w:lvl w:ilvl="0" w:tplc="86ACD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7068FD"/>
    <w:multiLevelType w:val="hybridMultilevel"/>
    <w:tmpl w:val="224C4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A5C8B"/>
    <w:multiLevelType w:val="hybridMultilevel"/>
    <w:tmpl w:val="F6E2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C6319"/>
    <w:multiLevelType w:val="hybridMultilevel"/>
    <w:tmpl w:val="196A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8794F"/>
    <w:multiLevelType w:val="hybridMultilevel"/>
    <w:tmpl w:val="22A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47E14"/>
    <w:multiLevelType w:val="hybridMultilevel"/>
    <w:tmpl w:val="2ACA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22546"/>
    <w:multiLevelType w:val="hybridMultilevel"/>
    <w:tmpl w:val="30F6A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A8659F"/>
    <w:multiLevelType w:val="hybridMultilevel"/>
    <w:tmpl w:val="A47CC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33232"/>
    <w:multiLevelType w:val="hybridMultilevel"/>
    <w:tmpl w:val="CE4C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26324B"/>
    <w:multiLevelType w:val="hybridMultilevel"/>
    <w:tmpl w:val="E386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F4A1E"/>
    <w:multiLevelType w:val="hybridMultilevel"/>
    <w:tmpl w:val="29CA7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64BEA"/>
    <w:multiLevelType w:val="hybridMultilevel"/>
    <w:tmpl w:val="2FCE5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A52B6"/>
    <w:multiLevelType w:val="hybridMultilevel"/>
    <w:tmpl w:val="AED6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3663DF"/>
    <w:multiLevelType w:val="hybridMultilevel"/>
    <w:tmpl w:val="38E28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873ABE"/>
    <w:multiLevelType w:val="hybridMultilevel"/>
    <w:tmpl w:val="A5B45CB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23FF2395"/>
    <w:multiLevelType w:val="multilevel"/>
    <w:tmpl w:val="AB042888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 w:tentative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20" w15:restartNumberingAfterBreak="0">
    <w:nsid w:val="24C311CC"/>
    <w:multiLevelType w:val="hybridMultilevel"/>
    <w:tmpl w:val="C0202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560332"/>
    <w:multiLevelType w:val="hybridMultilevel"/>
    <w:tmpl w:val="9C8A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6D7600"/>
    <w:multiLevelType w:val="hybridMultilevel"/>
    <w:tmpl w:val="C4BA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92687"/>
    <w:multiLevelType w:val="hybridMultilevel"/>
    <w:tmpl w:val="633EE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9253DF3"/>
    <w:multiLevelType w:val="hybridMultilevel"/>
    <w:tmpl w:val="B7B06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1B79FA"/>
    <w:multiLevelType w:val="hybridMultilevel"/>
    <w:tmpl w:val="8AFA10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335F35"/>
    <w:multiLevelType w:val="hybridMultilevel"/>
    <w:tmpl w:val="70EEB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E524A04"/>
    <w:multiLevelType w:val="hybridMultilevel"/>
    <w:tmpl w:val="844A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580542"/>
    <w:multiLevelType w:val="hybridMultilevel"/>
    <w:tmpl w:val="ED86D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FA042C3"/>
    <w:multiLevelType w:val="hybridMultilevel"/>
    <w:tmpl w:val="E704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F2986"/>
    <w:multiLevelType w:val="hybridMultilevel"/>
    <w:tmpl w:val="88E43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2466A01"/>
    <w:multiLevelType w:val="hybridMultilevel"/>
    <w:tmpl w:val="4B5C90F2"/>
    <w:lvl w:ilvl="0" w:tplc="22E88A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348D453A"/>
    <w:multiLevelType w:val="hybridMultilevel"/>
    <w:tmpl w:val="F2F2B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50E2961"/>
    <w:multiLevelType w:val="multilevel"/>
    <w:tmpl w:val="4F4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A37C02"/>
    <w:multiLevelType w:val="hybridMultilevel"/>
    <w:tmpl w:val="7C38D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67C6565"/>
    <w:multiLevelType w:val="hybridMultilevel"/>
    <w:tmpl w:val="2CEA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D53A43"/>
    <w:multiLevelType w:val="hybridMultilevel"/>
    <w:tmpl w:val="C178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3B7A10"/>
    <w:multiLevelType w:val="hybridMultilevel"/>
    <w:tmpl w:val="2C94B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C4B453A"/>
    <w:multiLevelType w:val="hybridMultilevel"/>
    <w:tmpl w:val="3B441A18"/>
    <w:lvl w:ilvl="0" w:tplc="3E0233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08874DD"/>
    <w:multiLevelType w:val="hybridMultilevel"/>
    <w:tmpl w:val="4C0CC2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0F772CB"/>
    <w:multiLevelType w:val="hybridMultilevel"/>
    <w:tmpl w:val="30709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3125B40"/>
    <w:multiLevelType w:val="hybridMultilevel"/>
    <w:tmpl w:val="0936DA76"/>
    <w:lvl w:ilvl="0" w:tplc="AC6421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61A2160"/>
    <w:multiLevelType w:val="hybridMultilevel"/>
    <w:tmpl w:val="14929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759737B"/>
    <w:multiLevelType w:val="hybridMultilevel"/>
    <w:tmpl w:val="11B260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9B44102"/>
    <w:multiLevelType w:val="hybridMultilevel"/>
    <w:tmpl w:val="6D74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BE442A"/>
    <w:multiLevelType w:val="hybridMultilevel"/>
    <w:tmpl w:val="A27A8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FD0134"/>
    <w:multiLevelType w:val="hybridMultilevel"/>
    <w:tmpl w:val="9BF0D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4E6F4869"/>
    <w:multiLevelType w:val="hybridMultilevel"/>
    <w:tmpl w:val="69EC1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EF00436"/>
    <w:multiLevelType w:val="hybridMultilevel"/>
    <w:tmpl w:val="7FBCD2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 w15:restartNumberingAfterBreak="0">
    <w:nsid w:val="53EB2F49"/>
    <w:multiLevelType w:val="hybridMultilevel"/>
    <w:tmpl w:val="EAE4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C07D53"/>
    <w:multiLevelType w:val="hybridMultilevel"/>
    <w:tmpl w:val="3CF0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D4B50BA"/>
    <w:multiLevelType w:val="hybridMultilevel"/>
    <w:tmpl w:val="88AC9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D541FAC"/>
    <w:multiLevelType w:val="hybridMultilevel"/>
    <w:tmpl w:val="C4D2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070D52"/>
    <w:multiLevelType w:val="hybridMultilevel"/>
    <w:tmpl w:val="CBC4A9F4"/>
    <w:lvl w:ilvl="0" w:tplc="E68AC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FB26ACD"/>
    <w:multiLevelType w:val="hybridMultilevel"/>
    <w:tmpl w:val="209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8E7817"/>
    <w:multiLevelType w:val="hybridMultilevel"/>
    <w:tmpl w:val="C698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6722AE"/>
    <w:multiLevelType w:val="hybridMultilevel"/>
    <w:tmpl w:val="06CE5A4C"/>
    <w:lvl w:ilvl="0" w:tplc="2F287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EB72B01"/>
    <w:multiLevelType w:val="hybridMultilevel"/>
    <w:tmpl w:val="E144A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4CD34E6"/>
    <w:multiLevelType w:val="hybridMultilevel"/>
    <w:tmpl w:val="A84AB5AE"/>
    <w:lvl w:ilvl="0" w:tplc="16D06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4D97577"/>
    <w:multiLevelType w:val="hybridMultilevel"/>
    <w:tmpl w:val="2A4C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FF5F09"/>
    <w:multiLevelType w:val="hybridMultilevel"/>
    <w:tmpl w:val="DB503C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AE176A"/>
    <w:multiLevelType w:val="hybridMultilevel"/>
    <w:tmpl w:val="1838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75643B"/>
    <w:multiLevelType w:val="hybridMultilevel"/>
    <w:tmpl w:val="D5A83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E62932"/>
    <w:multiLevelType w:val="multilevel"/>
    <w:tmpl w:val="1E4C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F83C8E"/>
    <w:multiLevelType w:val="hybridMultilevel"/>
    <w:tmpl w:val="91C0FB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B571B0E"/>
    <w:multiLevelType w:val="multilevel"/>
    <w:tmpl w:val="49C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69222C"/>
    <w:multiLevelType w:val="hybridMultilevel"/>
    <w:tmpl w:val="7A4AD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CE52564"/>
    <w:multiLevelType w:val="hybridMultilevel"/>
    <w:tmpl w:val="8EC6CF44"/>
    <w:lvl w:ilvl="0" w:tplc="FBEE9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DF571BA"/>
    <w:multiLevelType w:val="hybridMultilevel"/>
    <w:tmpl w:val="850A3E7E"/>
    <w:lvl w:ilvl="0" w:tplc="E2B282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E1A0DC3"/>
    <w:multiLevelType w:val="hybridMultilevel"/>
    <w:tmpl w:val="2C08A0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7538702">
    <w:abstractNumId w:val="6"/>
  </w:num>
  <w:num w:numId="2" w16cid:durableId="41562882">
    <w:abstractNumId w:val="61"/>
  </w:num>
  <w:num w:numId="3" w16cid:durableId="2120831634">
    <w:abstractNumId w:val="52"/>
  </w:num>
  <w:num w:numId="4" w16cid:durableId="483207366">
    <w:abstractNumId w:val="67"/>
  </w:num>
  <w:num w:numId="5" w16cid:durableId="508181049">
    <w:abstractNumId w:val="22"/>
  </w:num>
  <w:num w:numId="6" w16cid:durableId="1273633495">
    <w:abstractNumId w:val="53"/>
  </w:num>
  <w:num w:numId="7" w16cid:durableId="796681283">
    <w:abstractNumId w:val="56"/>
  </w:num>
  <w:num w:numId="8" w16cid:durableId="654837012">
    <w:abstractNumId w:val="3"/>
  </w:num>
  <w:num w:numId="9" w16cid:durableId="691031291">
    <w:abstractNumId w:val="68"/>
  </w:num>
  <w:num w:numId="10" w16cid:durableId="134762702">
    <w:abstractNumId w:val="27"/>
  </w:num>
  <w:num w:numId="11" w16cid:durableId="2121030424">
    <w:abstractNumId w:val="13"/>
  </w:num>
  <w:num w:numId="12" w16cid:durableId="2000188033">
    <w:abstractNumId w:val="38"/>
  </w:num>
  <w:num w:numId="13" w16cid:durableId="424956978">
    <w:abstractNumId w:val="21"/>
  </w:num>
  <w:num w:numId="14" w16cid:durableId="1333338319">
    <w:abstractNumId w:val="1"/>
  </w:num>
  <w:num w:numId="15" w16cid:durableId="2128693724">
    <w:abstractNumId w:val="4"/>
  </w:num>
  <w:num w:numId="16" w16cid:durableId="820730637">
    <w:abstractNumId w:val="41"/>
  </w:num>
  <w:num w:numId="17" w16cid:durableId="113797030">
    <w:abstractNumId w:val="31"/>
  </w:num>
  <w:num w:numId="18" w16cid:durableId="1684940488">
    <w:abstractNumId w:val="58"/>
  </w:num>
  <w:num w:numId="19" w16cid:durableId="994995505">
    <w:abstractNumId w:val="14"/>
  </w:num>
  <w:num w:numId="20" w16cid:durableId="470707037">
    <w:abstractNumId w:val="24"/>
  </w:num>
  <w:num w:numId="21" w16cid:durableId="657998494">
    <w:abstractNumId w:val="9"/>
  </w:num>
  <w:num w:numId="22" w16cid:durableId="301427937">
    <w:abstractNumId w:val="33"/>
  </w:num>
  <w:num w:numId="23" w16cid:durableId="454183205">
    <w:abstractNumId w:val="25"/>
  </w:num>
  <w:num w:numId="24" w16cid:durableId="360594817">
    <w:abstractNumId w:val="2"/>
  </w:num>
  <w:num w:numId="25" w16cid:durableId="864758493">
    <w:abstractNumId w:val="17"/>
  </w:num>
  <w:num w:numId="26" w16cid:durableId="1724518839">
    <w:abstractNumId w:val="47"/>
  </w:num>
  <w:num w:numId="27" w16cid:durableId="1327589504">
    <w:abstractNumId w:val="11"/>
  </w:num>
  <w:num w:numId="28" w16cid:durableId="1871987422">
    <w:abstractNumId w:val="0"/>
  </w:num>
  <w:num w:numId="29" w16cid:durableId="135999906">
    <w:abstractNumId w:val="19"/>
    <w:lvlOverride w:ilvl="0">
      <w:startOverride w:val="1"/>
    </w:lvlOverride>
  </w:num>
  <w:num w:numId="30" w16cid:durableId="734013632">
    <w:abstractNumId w:val="19"/>
    <w:lvlOverride w:ilvl="0">
      <w:startOverride w:val="2"/>
    </w:lvlOverride>
  </w:num>
  <w:num w:numId="31" w16cid:durableId="822234581">
    <w:abstractNumId w:val="19"/>
    <w:lvlOverride w:ilvl="0">
      <w:startOverride w:val="3"/>
    </w:lvlOverride>
  </w:num>
  <w:num w:numId="32" w16cid:durableId="1458915201">
    <w:abstractNumId w:val="19"/>
    <w:lvlOverride w:ilvl="0">
      <w:startOverride w:val="4"/>
    </w:lvlOverride>
  </w:num>
  <w:num w:numId="33" w16cid:durableId="57438772">
    <w:abstractNumId w:val="45"/>
  </w:num>
  <w:num w:numId="34" w16cid:durableId="778380812">
    <w:abstractNumId w:val="15"/>
  </w:num>
  <w:num w:numId="35" w16cid:durableId="862717515">
    <w:abstractNumId w:val="35"/>
  </w:num>
  <w:num w:numId="36" w16cid:durableId="1055279304">
    <w:abstractNumId w:val="65"/>
  </w:num>
  <w:num w:numId="37" w16cid:durableId="1312752344">
    <w:abstractNumId w:val="63"/>
  </w:num>
  <w:num w:numId="38" w16cid:durableId="1177312022">
    <w:abstractNumId w:val="10"/>
  </w:num>
  <w:num w:numId="39" w16cid:durableId="1031567771">
    <w:abstractNumId w:val="49"/>
  </w:num>
  <w:num w:numId="40" w16cid:durableId="2064405203">
    <w:abstractNumId w:val="36"/>
  </w:num>
  <w:num w:numId="41" w16cid:durableId="678193533">
    <w:abstractNumId w:val="20"/>
  </w:num>
  <w:num w:numId="42" w16cid:durableId="562523994">
    <w:abstractNumId w:val="16"/>
  </w:num>
  <w:num w:numId="43" w16cid:durableId="294335446">
    <w:abstractNumId w:val="51"/>
  </w:num>
  <w:num w:numId="44" w16cid:durableId="819154888">
    <w:abstractNumId w:val="57"/>
  </w:num>
  <w:num w:numId="45" w16cid:durableId="347875861">
    <w:abstractNumId w:val="12"/>
  </w:num>
  <w:num w:numId="46" w16cid:durableId="570425991">
    <w:abstractNumId w:val="28"/>
  </w:num>
  <w:num w:numId="47" w16cid:durableId="1980181572">
    <w:abstractNumId w:val="55"/>
  </w:num>
  <w:num w:numId="48" w16cid:durableId="473177359">
    <w:abstractNumId w:val="60"/>
  </w:num>
  <w:num w:numId="49" w16cid:durableId="972753707">
    <w:abstractNumId w:val="29"/>
  </w:num>
  <w:num w:numId="50" w16cid:durableId="117919149">
    <w:abstractNumId w:val="32"/>
  </w:num>
  <w:num w:numId="51" w16cid:durableId="2006396652">
    <w:abstractNumId w:val="50"/>
  </w:num>
  <w:num w:numId="52" w16cid:durableId="333413222">
    <w:abstractNumId w:val="40"/>
  </w:num>
  <w:num w:numId="53" w16cid:durableId="1931111225">
    <w:abstractNumId w:val="39"/>
  </w:num>
  <w:num w:numId="54" w16cid:durableId="1511598571">
    <w:abstractNumId w:val="54"/>
  </w:num>
  <w:num w:numId="55" w16cid:durableId="683939001">
    <w:abstractNumId w:val="23"/>
  </w:num>
  <w:num w:numId="56" w16cid:durableId="1209489578">
    <w:abstractNumId w:val="42"/>
  </w:num>
  <w:num w:numId="57" w16cid:durableId="963314232">
    <w:abstractNumId w:val="44"/>
  </w:num>
  <w:num w:numId="58" w16cid:durableId="510217861">
    <w:abstractNumId w:val="66"/>
  </w:num>
  <w:num w:numId="59" w16cid:durableId="783042430">
    <w:abstractNumId w:val="59"/>
  </w:num>
  <w:num w:numId="60" w16cid:durableId="744913517">
    <w:abstractNumId w:val="62"/>
  </w:num>
  <w:num w:numId="61" w16cid:durableId="1350529112">
    <w:abstractNumId w:val="18"/>
  </w:num>
  <w:num w:numId="62" w16cid:durableId="2079744253">
    <w:abstractNumId w:val="5"/>
  </w:num>
  <w:num w:numId="63" w16cid:durableId="128131064">
    <w:abstractNumId w:val="26"/>
  </w:num>
  <w:num w:numId="64" w16cid:durableId="1206142454">
    <w:abstractNumId w:val="34"/>
  </w:num>
  <w:num w:numId="65" w16cid:durableId="1786345124">
    <w:abstractNumId w:val="37"/>
  </w:num>
  <w:num w:numId="66" w16cid:durableId="1800609209">
    <w:abstractNumId w:val="69"/>
  </w:num>
  <w:num w:numId="67" w16cid:durableId="353651469">
    <w:abstractNumId w:val="64"/>
  </w:num>
  <w:num w:numId="68" w16cid:durableId="467162916">
    <w:abstractNumId w:val="46"/>
  </w:num>
  <w:num w:numId="69" w16cid:durableId="322704883">
    <w:abstractNumId w:val="48"/>
  </w:num>
  <w:num w:numId="70" w16cid:durableId="934171695">
    <w:abstractNumId w:val="43"/>
  </w:num>
  <w:num w:numId="71" w16cid:durableId="971441589">
    <w:abstractNumId w:val="7"/>
  </w:num>
  <w:num w:numId="72" w16cid:durableId="1257637384">
    <w:abstractNumId w:val="8"/>
  </w:num>
  <w:num w:numId="73" w16cid:durableId="2131779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F"/>
    <w:rsid w:val="00001F5C"/>
    <w:rsid w:val="00002B53"/>
    <w:rsid w:val="00003FC7"/>
    <w:rsid w:val="00007160"/>
    <w:rsid w:val="00007764"/>
    <w:rsid w:val="0001077C"/>
    <w:rsid w:val="00021636"/>
    <w:rsid w:val="00021C35"/>
    <w:rsid w:val="00023CF0"/>
    <w:rsid w:val="00023F18"/>
    <w:rsid w:val="00030011"/>
    <w:rsid w:val="00033685"/>
    <w:rsid w:val="000375FB"/>
    <w:rsid w:val="000479D1"/>
    <w:rsid w:val="00051FA9"/>
    <w:rsid w:val="000531E6"/>
    <w:rsid w:val="000537AF"/>
    <w:rsid w:val="0005565F"/>
    <w:rsid w:val="00073989"/>
    <w:rsid w:val="00076C26"/>
    <w:rsid w:val="00084DC9"/>
    <w:rsid w:val="00095F9A"/>
    <w:rsid w:val="000A09D6"/>
    <w:rsid w:val="000A50CD"/>
    <w:rsid w:val="000A7FBA"/>
    <w:rsid w:val="000B45F3"/>
    <w:rsid w:val="000D1D6D"/>
    <w:rsid w:val="000D64FE"/>
    <w:rsid w:val="000F3406"/>
    <w:rsid w:val="001001B4"/>
    <w:rsid w:val="00100907"/>
    <w:rsid w:val="00100BDE"/>
    <w:rsid w:val="00101C5A"/>
    <w:rsid w:val="00113F1F"/>
    <w:rsid w:val="00114A6D"/>
    <w:rsid w:val="00124169"/>
    <w:rsid w:val="00125792"/>
    <w:rsid w:val="00130B91"/>
    <w:rsid w:val="00130FB1"/>
    <w:rsid w:val="00140E6C"/>
    <w:rsid w:val="0014157F"/>
    <w:rsid w:val="00143B7B"/>
    <w:rsid w:val="00144A95"/>
    <w:rsid w:val="00146B30"/>
    <w:rsid w:val="0014772A"/>
    <w:rsid w:val="00147C25"/>
    <w:rsid w:val="00150878"/>
    <w:rsid w:val="001542CA"/>
    <w:rsid w:val="001558CC"/>
    <w:rsid w:val="001610BC"/>
    <w:rsid w:val="001633B9"/>
    <w:rsid w:val="00172E07"/>
    <w:rsid w:val="00174E45"/>
    <w:rsid w:val="001779B9"/>
    <w:rsid w:val="0018394B"/>
    <w:rsid w:val="001843BC"/>
    <w:rsid w:val="00184D60"/>
    <w:rsid w:val="001902FC"/>
    <w:rsid w:val="001A0AB7"/>
    <w:rsid w:val="001A193B"/>
    <w:rsid w:val="001A50BE"/>
    <w:rsid w:val="001A523A"/>
    <w:rsid w:val="001A5A5F"/>
    <w:rsid w:val="001B153D"/>
    <w:rsid w:val="001B610E"/>
    <w:rsid w:val="001C2BC5"/>
    <w:rsid w:val="001D0332"/>
    <w:rsid w:val="001D7830"/>
    <w:rsid w:val="001E293A"/>
    <w:rsid w:val="001E4AAC"/>
    <w:rsid w:val="001E5023"/>
    <w:rsid w:val="001F442C"/>
    <w:rsid w:val="001F6CE7"/>
    <w:rsid w:val="001F772D"/>
    <w:rsid w:val="00205026"/>
    <w:rsid w:val="00206326"/>
    <w:rsid w:val="002102B7"/>
    <w:rsid w:val="002117FC"/>
    <w:rsid w:val="00211C68"/>
    <w:rsid w:val="00222D85"/>
    <w:rsid w:val="00231A8D"/>
    <w:rsid w:val="00235A57"/>
    <w:rsid w:val="002369F6"/>
    <w:rsid w:val="00237C7E"/>
    <w:rsid w:val="002425AD"/>
    <w:rsid w:val="00242E88"/>
    <w:rsid w:val="00243C74"/>
    <w:rsid w:val="002521A9"/>
    <w:rsid w:val="00257267"/>
    <w:rsid w:val="00257EAD"/>
    <w:rsid w:val="0026780A"/>
    <w:rsid w:val="0027327C"/>
    <w:rsid w:val="00274566"/>
    <w:rsid w:val="00274859"/>
    <w:rsid w:val="0027610C"/>
    <w:rsid w:val="00276854"/>
    <w:rsid w:val="0028033C"/>
    <w:rsid w:val="00286409"/>
    <w:rsid w:val="002938E8"/>
    <w:rsid w:val="002957D8"/>
    <w:rsid w:val="002A0C7E"/>
    <w:rsid w:val="002A263C"/>
    <w:rsid w:val="002A516D"/>
    <w:rsid w:val="002A5A1D"/>
    <w:rsid w:val="002A6031"/>
    <w:rsid w:val="002A6581"/>
    <w:rsid w:val="002B724E"/>
    <w:rsid w:val="002C7196"/>
    <w:rsid w:val="002D4C80"/>
    <w:rsid w:val="002E191A"/>
    <w:rsid w:val="002E33CC"/>
    <w:rsid w:val="002E7764"/>
    <w:rsid w:val="002F5D6C"/>
    <w:rsid w:val="002F64E5"/>
    <w:rsid w:val="00304260"/>
    <w:rsid w:val="003042D6"/>
    <w:rsid w:val="00313982"/>
    <w:rsid w:val="00333852"/>
    <w:rsid w:val="00335DFC"/>
    <w:rsid w:val="00345F8D"/>
    <w:rsid w:val="00347288"/>
    <w:rsid w:val="003508BA"/>
    <w:rsid w:val="003525A7"/>
    <w:rsid w:val="00353E17"/>
    <w:rsid w:val="00354A49"/>
    <w:rsid w:val="00355EE3"/>
    <w:rsid w:val="0036303E"/>
    <w:rsid w:val="003656C7"/>
    <w:rsid w:val="003674AD"/>
    <w:rsid w:val="00374050"/>
    <w:rsid w:val="00381C78"/>
    <w:rsid w:val="00391C1E"/>
    <w:rsid w:val="003976A8"/>
    <w:rsid w:val="00397D46"/>
    <w:rsid w:val="003A03C7"/>
    <w:rsid w:val="003A4789"/>
    <w:rsid w:val="003A668A"/>
    <w:rsid w:val="003A688E"/>
    <w:rsid w:val="003A6D3F"/>
    <w:rsid w:val="003B0F64"/>
    <w:rsid w:val="003B233E"/>
    <w:rsid w:val="003B4BD9"/>
    <w:rsid w:val="003B7AA4"/>
    <w:rsid w:val="003C1A17"/>
    <w:rsid w:val="003C3CF5"/>
    <w:rsid w:val="003D06C1"/>
    <w:rsid w:val="003D089D"/>
    <w:rsid w:val="003D12EE"/>
    <w:rsid w:val="003D19D2"/>
    <w:rsid w:val="003D5326"/>
    <w:rsid w:val="003E0D12"/>
    <w:rsid w:val="003E2B5C"/>
    <w:rsid w:val="003E2CDD"/>
    <w:rsid w:val="003F2799"/>
    <w:rsid w:val="003F5209"/>
    <w:rsid w:val="004075BB"/>
    <w:rsid w:val="00410F25"/>
    <w:rsid w:val="00413732"/>
    <w:rsid w:val="00415114"/>
    <w:rsid w:val="00415421"/>
    <w:rsid w:val="00420462"/>
    <w:rsid w:val="00421B07"/>
    <w:rsid w:val="00426722"/>
    <w:rsid w:val="00426AA4"/>
    <w:rsid w:val="004334E4"/>
    <w:rsid w:val="00434E24"/>
    <w:rsid w:val="00442FC7"/>
    <w:rsid w:val="00443F9C"/>
    <w:rsid w:val="00455327"/>
    <w:rsid w:val="004609C0"/>
    <w:rsid w:val="00462CC3"/>
    <w:rsid w:val="004639C2"/>
    <w:rsid w:val="00464464"/>
    <w:rsid w:val="0046552F"/>
    <w:rsid w:val="004661A5"/>
    <w:rsid w:val="00466AFA"/>
    <w:rsid w:val="004709C7"/>
    <w:rsid w:val="00475972"/>
    <w:rsid w:val="004833B4"/>
    <w:rsid w:val="00485F19"/>
    <w:rsid w:val="004927B8"/>
    <w:rsid w:val="00497105"/>
    <w:rsid w:val="004A4480"/>
    <w:rsid w:val="004A6FE4"/>
    <w:rsid w:val="004B0AAF"/>
    <w:rsid w:val="004B161F"/>
    <w:rsid w:val="004B18E8"/>
    <w:rsid w:val="004B2CE3"/>
    <w:rsid w:val="004B711C"/>
    <w:rsid w:val="004D6F20"/>
    <w:rsid w:val="004D7BDE"/>
    <w:rsid w:val="004E0201"/>
    <w:rsid w:val="004E1291"/>
    <w:rsid w:val="004E67A7"/>
    <w:rsid w:val="004F4A37"/>
    <w:rsid w:val="004F5128"/>
    <w:rsid w:val="00500069"/>
    <w:rsid w:val="00503ACF"/>
    <w:rsid w:val="00505972"/>
    <w:rsid w:val="005117D2"/>
    <w:rsid w:val="00511F0C"/>
    <w:rsid w:val="005173DA"/>
    <w:rsid w:val="00517D6B"/>
    <w:rsid w:val="00522712"/>
    <w:rsid w:val="00530362"/>
    <w:rsid w:val="00534883"/>
    <w:rsid w:val="00540D3F"/>
    <w:rsid w:val="0054212E"/>
    <w:rsid w:val="005433F7"/>
    <w:rsid w:val="00543B35"/>
    <w:rsid w:val="005450CD"/>
    <w:rsid w:val="00546043"/>
    <w:rsid w:val="005460BA"/>
    <w:rsid w:val="005463BC"/>
    <w:rsid w:val="00555BE8"/>
    <w:rsid w:val="00557406"/>
    <w:rsid w:val="00561757"/>
    <w:rsid w:val="00564ADB"/>
    <w:rsid w:val="00566290"/>
    <w:rsid w:val="00567CFE"/>
    <w:rsid w:val="00572F05"/>
    <w:rsid w:val="00573509"/>
    <w:rsid w:val="00580193"/>
    <w:rsid w:val="00595C78"/>
    <w:rsid w:val="00596A7C"/>
    <w:rsid w:val="005A0991"/>
    <w:rsid w:val="005A0B72"/>
    <w:rsid w:val="005A167C"/>
    <w:rsid w:val="005A669F"/>
    <w:rsid w:val="005B5786"/>
    <w:rsid w:val="005B737A"/>
    <w:rsid w:val="005B7C19"/>
    <w:rsid w:val="005C6C35"/>
    <w:rsid w:val="005D1ACD"/>
    <w:rsid w:val="005E0A2F"/>
    <w:rsid w:val="005E747D"/>
    <w:rsid w:val="005F5BAD"/>
    <w:rsid w:val="005F7093"/>
    <w:rsid w:val="00606334"/>
    <w:rsid w:val="006079BA"/>
    <w:rsid w:val="00614525"/>
    <w:rsid w:val="00620E0D"/>
    <w:rsid w:val="006247A3"/>
    <w:rsid w:val="006320E3"/>
    <w:rsid w:val="00634E0B"/>
    <w:rsid w:val="00637041"/>
    <w:rsid w:val="00645EB2"/>
    <w:rsid w:val="00657DD7"/>
    <w:rsid w:val="006610AE"/>
    <w:rsid w:val="006656CA"/>
    <w:rsid w:val="00665C31"/>
    <w:rsid w:val="00680C02"/>
    <w:rsid w:val="00685A29"/>
    <w:rsid w:val="00685E4D"/>
    <w:rsid w:val="0068650D"/>
    <w:rsid w:val="006961F1"/>
    <w:rsid w:val="006A006D"/>
    <w:rsid w:val="006A1440"/>
    <w:rsid w:val="006A686B"/>
    <w:rsid w:val="006B2BD7"/>
    <w:rsid w:val="006B7BD9"/>
    <w:rsid w:val="006C4EAB"/>
    <w:rsid w:val="006C5546"/>
    <w:rsid w:val="006D42ED"/>
    <w:rsid w:val="006E0B7A"/>
    <w:rsid w:val="006E34BD"/>
    <w:rsid w:val="006E41E2"/>
    <w:rsid w:val="006F1FB5"/>
    <w:rsid w:val="006F6B93"/>
    <w:rsid w:val="00701B24"/>
    <w:rsid w:val="007119E0"/>
    <w:rsid w:val="00714957"/>
    <w:rsid w:val="00716CC2"/>
    <w:rsid w:val="0071762D"/>
    <w:rsid w:val="0072152F"/>
    <w:rsid w:val="00724E24"/>
    <w:rsid w:val="0073186A"/>
    <w:rsid w:val="007528C4"/>
    <w:rsid w:val="00754C69"/>
    <w:rsid w:val="00755E63"/>
    <w:rsid w:val="00756886"/>
    <w:rsid w:val="00763589"/>
    <w:rsid w:val="00763D41"/>
    <w:rsid w:val="00763E22"/>
    <w:rsid w:val="007644AA"/>
    <w:rsid w:val="007644CA"/>
    <w:rsid w:val="0077029D"/>
    <w:rsid w:val="007711E9"/>
    <w:rsid w:val="007719A1"/>
    <w:rsid w:val="0077225B"/>
    <w:rsid w:val="007748BA"/>
    <w:rsid w:val="00775A9C"/>
    <w:rsid w:val="0077723D"/>
    <w:rsid w:val="00780A03"/>
    <w:rsid w:val="00787414"/>
    <w:rsid w:val="007A00AD"/>
    <w:rsid w:val="007A09B1"/>
    <w:rsid w:val="007A28FD"/>
    <w:rsid w:val="007A62FD"/>
    <w:rsid w:val="007A658B"/>
    <w:rsid w:val="007A6971"/>
    <w:rsid w:val="007B1FC7"/>
    <w:rsid w:val="007B4189"/>
    <w:rsid w:val="007C30BA"/>
    <w:rsid w:val="007C3556"/>
    <w:rsid w:val="007C5673"/>
    <w:rsid w:val="007C7BB9"/>
    <w:rsid w:val="007D2918"/>
    <w:rsid w:val="007E04AB"/>
    <w:rsid w:val="007E07C8"/>
    <w:rsid w:val="007E1565"/>
    <w:rsid w:val="007E2EFC"/>
    <w:rsid w:val="007F2D6D"/>
    <w:rsid w:val="007F6F4C"/>
    <w:rsid w:val="00804977"/>
    <w:rsid w:val="008054CF"/>
    <w:rsid w:val="00825FD8"/>
    <w:rsid w:val="00826CB8"/>
    <w:rsid w:val="00831A7F"/>
    <w:rsid w:val="0083288F"/>
    <w:rsid w:val="0083444C"/>
    <w:rsid w:val="0084274B"/>
    <w:rsid w:val="0084348D"/>
    <w:rsid w:val="0084445E"/>
    <w:rsid w:val="00844C4D"/>
    <w:rsid w:val="00845261"/>
    <w:rsid w:val="00846946"/>
    <w:rsid w:val="00850F70"/>
    <w:rsid w:val="008516B2"/>
    <w:rsid w:val="00851ABE"/>
    <w:rsid w:val="0085267E"/>
    <w:rsid w:val="00853457"/>
    <w:rsid w:val="00853C72"/>
    <w:rsid w:val="0086341F"/>
    <w:rsid w:val="008669AE"/>
    <w:rsid w:val="00873FDF"/>
    <w:rsid w:val="00874974"/>
    <w:rsid w:val="00883EFB"/>
    <w:rsid w:val="0088400E"/>
    <w:rsid w:val="00885EF1"/>
    <w:rsid w:val="00891533"/>
    <w:rsid w:val="008920A9"/>
    <w:rsid w:val="008A2A3D"/>
    <w:rsid w:val="008A4586"/>
    <w:rsid w:val="008B3D56"/>
    <w:rsid w:val="008B7B82"/>
    <w:rsid w:val="008C1C74"/>
    <w:rsid w:val="008C3C9D"/>
    <w:rsid w:val="008C6FC3"/>
    <w:rsid w:val="008D5E12"/>
    <w:rsid w:val="008D6409"/>
    <w:rsid w:val="008E0E48"/>
    <w:rsid w:val="008E2580"/>
    <w:rsid w:val="008F01C6"/>
    <w:rsid w:val="008F0A68"/>
    <w:rsid w:val="008F1D4E"/>
    <w:rsid w:val="008F2717"/>
    <w:rsid w:val="008F2A53"/>
    <w:rsid w:val="008F430A"/>
    <w:rsid w:val="008F6BE3"/>
    <w:rsid w:val="008F6CD8"/>
    <w:rsid w:val="00903349"/>
    <w:rsid w:val="00903CB4"/>
    <w:rsid w:val="00904048"/>
    <w:rsid w:val="00905F72"/>
    <w:rsid w:val="00915C41"/>
    <w:rsid w:val="0091614A"/>
    <w:rsid w:val="00916356"/>
    <w:rsid w:val="009167A2"/>
    <w:rsid w:val="00917D02"/>
    <w:rsid w:val="00923DC7"/>
    <w:rsid w:val="0092415E"/>
    <w:rsid w:val="00925E04"/>
    <w:rsid w:val="009266A0"/>
    <w:rsid w:val="00926D25"/>
    <w:rsid w:val="00927AB7"/>
    <w:rsid w:val="009407FE"/>
    <w:rsid w:val="00941712"/>
    <w:rsid w:val="00945265"/>
    <w:rsid w:val="00951C06"/>
    <w:rsid w:val="00953E2B"/>
    <w:rsid w:val="00954E9E"/>
    <w:rsid w:val="00966874"/>
    <w:rsid w:val="009709BC"/>
    <w:rsid w:val="00983A84"/>
    <w:rsid w:val="00983B94"/>
    <w:rsid w:val="009925CD"/>
    <w:rsid w:val="00995682"/>
    <w:rsid w:val="009A064F"/>
    <w:rsid w:val="009A1EDA"/>
    <w:rsid w:val="009A4D96"/>
    <w:rsid w:val="009B3B11"/>
    <w:rsid w:val="009B6CCA"/>
    <w:rsid w:val="009C10EB"/>
    <w:rsid w:val="009C160C"/>
    <w:rsid w:val="009C51B8"/>
    <w:rsid w:val="009C7B7E"/>
    <w:rsid w:val="009D0324"/>
    <w:rsid w:val="009D3102"/>
    <w:rsid w:val="009D7D13"/>
    <w:rsid w:val="009E0E25"/>
    <w:rsid w:val="009E3533"/>
    <w:rsid w:val="009E3D94"/>
    <w:rsid w:val="009E4A4E"/>
    <w:rsid w:val="009F3C9D"/>
    <w:rsid w:val="009F59C7"/>
    <w:rsid w:val="00A07B8A"/>
    <w:rsid w:val="00A110F4"/>
    <w:rsid w:val="00A13D1A"/>
    <w:rsid w:val="00A1577A"/>
    <w:rsid w:val="00A20B38"/>
    <w:rsid w:val="00A233E1"/>
    <w:rsid w:val="00A24422"/>
    <w:rsid w:val="00A24EDA"/>
    <w:rsid w:val="00A30491"/>
    <w:rsid w:val="00A31E76"/>
    <w:rsid w:val="00A33C96"/>
    <w:rsid w:val="00A34C69"/>
    <w:rsid w:val="00A35F86"/>
    <w:rsid w:val="00A36C2F"/>
    <w:rsid w:val="00A42EFA"/>
    <w:rsid w:val="00A517AE"/>
    <w:rsid w:val="00A56752"/>
    <w:rsid w:val="00A573F0"/>
    <w:rsid w:val="00A61374"/>
    <w:rsid w:val="00A626C4"/>
    <w:rsid w:val="00A63E5C"/>
    <w:rsid w:val="00A64232"/>
    <w:rsid w:val="00A709DF"/>
    <w:rsid w:val="00A72D09"/>
    <w:rsid w:val="00A765D3"/>
    <w:rsid w:val="00A76D2E"/>
    <w:rsid w:val="00A86BD3"/>
    <w:rsid w:val="00AA7EDF"/>
    <w:rsid w:val="00AB1B57"/>
    <w:rsid w:val="00AB3C7C"/>
    <w:rsid w:val="00AB3FA8"/>
    <w:rsid w:val="00AC43A0"/>
    <w:rsid w:val="00AC5BE9"/>
    <w:rsid w:val="00AD0B12"/>
    <w:rsid w:val="00AD185B"/>
    <w:rsid w:val="00AD40E0"/>
    <w:rsid w:val="00AE1226"/>
    <w:rsid w:val="00AE2D6D"/>
    <w:rsid w:val="00AE5D0E"/>
    <w:rsid w:val="00AE74DF"/>
    <w:rsid w:val="00AF3EA0"/>
    <w:rsid w:val="00AF4E44"/>
    <w:rsid w:val="00AF5701"/>
    <w:rsid w:val="00AF690C"/>
    <w:rsid w:val="00B04CB5"/>
    <w:rsid w:val="00B071E8"/>
    <w:rsid w:val="00B11573"/>
    <w:rsid w:val="00B12AA3"/>
    <w:rsid w:val="00B25B17"/>
    <w:rsid w:val="00B25D2A"/>
    <w:rsid w:val="00B31DBE"/>
    <w:rsid w:val="00B356D3"/>
    <w:rsid w:val="00B40C84"/>
    <w:rsid w:val="00B41A85"/>
    <w:rsid w:val="00B42861"/>
    <w:rsid w:val="00B43BDF"/>
    <w:rsid w:val="00B50B94"/>
    <w:rsid w:val="00B51D37"/>
    <w:rsid w:val="00B649A9"/>
    <w:rsid w:val="00B660D3"/>
    <w:rsid w:val="00B66B46"/>
    <w:rsid w:val="00B73A46"/>
    <w:rsid w:val="00B757C5"/>
    <w:rsid w:val="00B97025"/>
    <w:rsid w:val="00BA3A12"/>
    <w:rsid w:val="00BA73D0"/>
    <w:rsid w:val="00BB03AD"/>
    <w:rsid w:val="00BB3F40"/>
    <w:rsid w:val="00BB5323"/>
    <w:rsid w:val="00BB6C78"/>
    <w:rsid w:val="00BC4D0B"/>
    <w:rsid w:val="00BC7A04"/>
    <w:rsid w:val="00BD06DD"/>
    <w:rsid w:val="00BD1054"/>
    <w:rsid w:val="00BD5F87"/>
    <w:rsid w:val="00BE56C0"/>
    <w:rsid w:val="00BE6CE2"/>
    <w:rsid w:val="00BE6ED4"/>
    <w:rsid w:val="00BE6FB5"/>
    <w:rsid w:val="00BF0560"/>
    <w:rsid w:val="00BF6443"/>
    <w:rsid w:val="00BF7C1B"/>
    <w:rsid w:val="00C01C0A"/>
    <w:rsid w:val="00C04DAB"/>
    <w:rsid w:val="00C05E51"/>
    <w:rsid w:val="00C0601B"/>
    <w:rsid w:val="00C136EC"/>
    <w:rsid w:val="00C16739"/>
    <w:rsid w:val="00C177DB"/>
    <w:rsid w:val="00C17C1C"/>
    <w:rsid w:val="00C21DDD"/>
    <w:rsid w:val="00C2688D"/>
    <w:rsid w:val="00C3220A"/>
    <w:rsid w:val="00C3367B"/>
    <w:rsid w:val="00C3771F"/>
    <w:rsid w:val="00C40607"/>
    <w:rsid w:val="00C46D92"/>
    <w:rsid w:val="00C47959"/>
    <w:rsid w:val="00C50B8D"/>
    <w:rsid w:val="00C553C7"/>
    <w:rsid w:val="00C607AB"/>
    <w:rsid w:val="00C63FBE"/>
    <w:rsid w:val="00C65437"/>
    <w:rsid w:val="00C76557"/>
    <w:rsid w:val="00C76742"/>
    <w:rsid w:val="00C77389"/>
    <w:rsid w:val="00C806FB"/>
    <w:rsid w:val="00C80A7F"/>
    <w:rsid w:val="00C832A7"/>
    <w:rsid w:val="00C83655"/>
    <w:rsid w:val="00C83C4D"/>
    <w:rsid w:val="00C939D6"/>
    <w:rsid w:val="00C94238"/>
    <w:rsid w:val="00C948C8"/>
    <w:rsid w:val="00CA6E47"/>
    <w:rsid w:val="00CA71A2"/>
    <w:rsid w:val="00CA784F"/>
    <w:rsid w:val="00CB2EB5"/>
    <w:rsid w:val="00CB38BC"/>
    <w:rsid w:val="00CB4446"/>
    <w:rsid w:val="00CC1B92"/>
    <w:rsid w:val="00CC4439"/>
    <w:rsid w:val="00CC6EB7"/>
    <w:rsid w:val="00CC7D39"/>
    <w:rsid w:val="00CD1940"/>
    <w:rsid w:val="00CD2884"/>
    <w:rsid w:val="00CD44C8"/>
    <w:rsid w:val="00CD6996"/>
    <w:rsid w:val="00CD6AC4"/>
    <w:rsid w:val="00CE0388"/>
    <w:rsid w:val="00CE3467"/>
    <w:rsid w:val="00CF21FF"/>
    <w:rsid w:val="00CF79FB"/>
    <w:rsid w:val="00D06D62"/>
    <w:rsid w:val="00D10E56"/>
    <w:rsid w:val="00D13ECD"/>
    <w:rsid w:val="00D368A5"/>
    <w:rsid w:val="00D43B27"/>
    <w:rsid w:val="00D440E2"/>
    <w:rsid w:val="00D44919"/>
    <w:rsid w:val="00D46627"/>
    <w:rsid w:val="00D553AA"/>
    <w:rsid w:val="00D57CF3"/>
    <w:rsid w:val="00D60359"/>
    <w:rsid w:val="00D61575"/>
    <w:rsid w:val="00D62E2A"/>
    <w:rsid w:val="00D65842"/>
    <w:rsid w:val="00D6734C"/>
    <w:rsid w:val="00D7117B"/>
    <w:rsid w:val="00D71FC1"/>
    <w:rsid w:val="00D722A3"/>
    <w:rsid w:val="00D762B1"/>
    <w:rsid w:val="00D832F3"/>
    <w:rsid w:val="00D86D89"/>
    <w:rsid w:val="00D94B4E"/>
    <w:rsid w:val="00D96EB9"/>
    <w:rsid w:val="00DA1B3D"/>
    <w:rsid w:val="00DB3856"/>
    <w:rsid w:val="00DB3F6C"/>
    <w:rsid w:val="00DB430E"/>
    <w:rsid w:val="00DC2FBE"/>
    <w:rsid w:val="00DC5B76"/>
    <w:rsid w:val="00DD75E3"/>
    <w:rsid w:val="00DD7870"/>
    <w:rsid w:val="00DE17D7"/>
    <w:rsid w:val="00DF0D36"/>
    <w:rsid w:val="00E03AAE"/>
    <w:rsid w:val="00E041BE"/>
    <w:rsid w:val="00E15743"/>
    <w:rsid w:val="00E172CD"/>
    <w:rsid w:val="00E25C15"/>
    <w:rsid w:val="00E264A0"/>
    <w:rsid w:val="00E3496E"/>
    <w:rsid w:val="00E37087"/>
    <w:rsid w:val="00E44C45"/>
    <w:rsid w:val="00E51CAF"/>
    <w:rsid w:val="00E539E1"/>
    <w:rsid w:val="00E558C8"/>
    <w:rsid w:val="00E5669E"/>
    <w:rsid w:val="00E6186E"/>
    <w:rsid w:val="00E61A82"/>
    <w:rsid w:val="00E649CF"/>
    <w:rsid w:val="00E67EE1"/>
    <w:rsid w:val="00E736AF"/>
    <w:rsid w:val="00E7710E"/>
    <w:rsid w:val="00E834B7"/>
    <w:rsid w:val="00E937CD"/>
    <w:rsid w:val="00EA5EE3"/>
    <w:rsid w:val="00EA6B05"/>
    <w:rsid w:val="00EB27B7"/>
    <w:rsid w:val="00EB4112"/>
    <w:rsid w:val="00EC0308"/>
    <w:rsid w:val="00ED47F5"/>
    <w:rsid w:val="00ED56C3"/>
    <w:rsid w:val="00ED6C3E"/>
    <w:rsid w:val="00ED7423"/>
    <w:rsid w:val="00ED7A40"/>
    <w:rsid w:val="00EE19C0"/>
    <w:rsid w:val="00EE5062"/>
    <w:rsid w:val="00EF230C"/>
    <w:rsid w:val="00F02442"/>
    <w:rsid w:val="00F07B81"/>
    <w:rsid w:val="00F103F1"/>
    <w:rsid w:val="00F131DF"/>
    <w:rsid w:val="00F13D98"/>
    <w:rsid w:val="00F23984"/>
    <w:rsid w:val="00F260EE"/>
    <w:rsid w:val="00F3293B"/>
    <w:rsid w:val="00F33182"/>
    <w:rsid w:val="00F354DA"/>
    <w:rsid w:val="00F36AA5"/>
    <w:rsid w:val="00F40F31"/>
    <w:rsid w:val="00F45AB9"/>
    <w:rsid w:val="00F46DA9"/>
    <w:rsid w:val="00F530BF"/>
    <w:rsid w:val="00F63CC9"/>
    <w:rsid w:val="00F72F7E"/>
    <w:rsid w:val="00F7379A"/>
    <w:rsid w:val="00F85DDD"/>
    <w:rsid w:val="00F8698D"/>
    <w:rsid w:val="00F92165"/>
    <w:rsid w:val="00F953AF"/>
    <w:rsid w:val="00F95D97"/>
    <w:rsid w:val="00FB1323"/>
    <w:rsid w:val="00FB56CE"/>
    <w:rsid w:val="00FC2C6C"/>
    <w:rsid w:val="00FE2A92"/>
    <w:rsid w:val="00FE3144"/>
    <w:rsid w:val="00FF0D62"/>
    <w:rsid w:val="00FF52AD"/>
    <w:rsid w:val="00FF6808"/>
    <w:rsid w:val="00FF786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F41F3"/>
  <w15:chartTrackingRefBased/>
  <w15:docId w15:val="{68E76545-D694-4DA9-A427-B478F6E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0B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B91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6320E3"/>
    <w:rPr>
      <w:b/>
      <w:bCs/>
    </w:rPr>
  </w:style>
  <w:style w:type="paragraph" w:styleId="NormalWeb">
    <w:name w:val="Normal (Web)"/>
    <w:basedOn w:val="Normal"/>
    <w:uiPriority w:val="99"/>
    <w:unhideWhenUsed/>
    <w:rsid w:val="0063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4E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55"/>
  </w:style>
  <w:style w:type="paragraph" w:styleId="Footer">
    <w:name w:val="footer"/>
    <w:basedOn w:val="Normal"/>
    <w:link w:val="FooterChar"/>
    <w:uiPriority w:val="99"/>
    <w:unhideWhenUsed/>
    <w:rsid w:val="00C8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7FCF-99EC-489C-9678-2F8325AE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19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DBMS</dc:title>
  <dc:subject/>
  <dc:creator>Rohan Savani</dc:creator>
  <cp:keywords/>
  <dc:description/>
  <cp:lastModifiedBy>Rohan Savani</cp:lastModifiedBy>
  <cp:revision>635</cp:revision>
  <dcterms:created xsi:type="dcterms:W3CDTF">2025-01-08T04:34:00Z</dcterms:created>
  <dcterms:modified xsi:type="dcterms:W3CDTF">2025-01-22T04:51:00Z</dcterms:modified>
</cp:coreProperties>
</file>